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15C" w:rsidRPr="00806477" w:rsidRDefault="00F1515C" w:rsidP="00F1515C">
      <w:pPr>
        <w:pStyle w:val="Heading3"/>
        <w:bidi w:val="0"/>
        <w:jc w:val="center"/>
        <w:rPr>
          <w:rFonts w:ascii="Times New Roman" w:hAnsi="Times New Roman" w:cs="Times New Roman"/>
          <w:sz w:val="22"/>
          <w:szCs w:val="22"/>
          <w:u w:val="single"/>
        </w:rPr>
      </w:pPr>
      <w:r w:rsidRPr="00806477">
        <w:rPr>
          <w:rFonts w:ascii="Times New Roman" w:hAnsi="Times New Roman" w:cs="Times New Roman"/>
          <w:sz w:val="22"/>
          <w:szCs w:val="22"/>
          <w:u w:val="single"/>
        </w:rPr>
        <w:t>Scientific Biography</w:t>
      </w:r>
    </w:p>
    <w:p w:rsidR="00F1515C" w:rsidRPr="00806477" w:rsidRDefault="00F1515C" w:rsidP="00F1515C">
      <w:pPr>
        <w:pStyle w:val="Heading3"/>
        <w:bidi w:val="0"/>
        <w:jc w:val="both"/>
        <w:rPr>
          <w:rFonts w:ascii="Times New Roman" w:hAnsi="Times New Roman" w:cs="Times New Roman"/>
          <w:sz w:val="22"/>
          <w:szCs w:val="22"/>
          <w:u w:val="single"/>
        </w:rPr>
      </w:pPr>
      <w:r w:rsidRPr="00806477">
        <w:rPr>
          <w:rFonts w:ascii="Times New Roman" w:hAnsi="Times New Roman" w:cs="Times New Roman"/>
          <w:sz w:val="22"/>
          <w:szCs w:val="22"/>
          <w:u w:val="single"/>
        </w:rPr>
        <w:t xml:space="preserve">I. General Overview                                               </w:t>
      </w:r>
    </w:p>
    <w:p w:rsidR="00F1515C" w:rsidRPr="008A52F0" w:rsidRDefault="00F1515C" w:rsidP="00F1515C">
      <w:pPr>
        <w:bidi w:val="0"/>
        <w:jc w:val="both"/>
        <w:rPr>
          <w:sz w:val="22"/>
          <w:szCs w:val="22"/>
        </w:rPr>
      </w:pPr>
    </w:p>
    <w:p w:rsidR="00F1515C" w:rsidRDefault="00F1515C" w:rsidP="00F1515C">
      <w:pPr>
        <w:bidi w:val="0"/>
        <w:ind w:firstLine="720"/>
        <w:jc w:val="both"/>
        <w:rPr>
          <w:i/>
          <w:iCs/>
        </w:rPr>
      </w:pPr>
      <w:r w:rsidRPr="008A52F0">
        <w:rPr>
          <w:i/>
          <w:iCs/>
        </w:rPr>
        <w:t xml:space="preserve">Long and short-term environmental changes affect and modify complex biological systems on a multitude of levels. From a strictly anthropocentric standpoint the understanding of such processes can assist in perceiving </w:t>
      </w:r>
      <w:r>
        <w:rPr>
          <w:i/>
          <w:iCs/>
        </w:rPr>
        <w:t xml:space="preserve">the </w:t>
      </w:r>
      <w:r w:rsidRPr="008A52F0">
        <w:rPr>
          <w:i/>
          <w:iCs/>
        </w:rPr>
        <w:t>current changes our ecosystems are undergoing. Our own habitat has entered an unfamiliar zone in terms of global carbon biogeochemical cycles, as atmospheric CO</w:t>
      </w:r>
      <w:r w:rsidRPr="008A52F0">
        <w:rPr>
          <w:i/>
          <w:iCs/>
          <w:vertAlign w:val="subscript"/>
        </w:rPr>
        <w:t>2</w:t>
      </w:r>
      <w:r w:rsidRPr="008A52F0">
        <w:rPr>
          <w:i/>
          <w:iCs/>
        </w:rPr>
        <w:t xml:space="preserve"> levels rose for the first time in 420,000 years above 280 </w:t>
      </w:r>
      <w:proofErr w:type="spellStart"/>
      <w:r w:rsidRPr="008A52F0">
        <w:rPr>
          <w:i/>
          <w:iCs/>
        </w:rPr>
        <w:t>ppmv</w:t>
      </w:r>
      <w:proofErr w:type="spellEnd"/>
      <w:r w:rsidRPr="008A52F0">
        <w:rPr>
          <w:i/>
          <w:iCs/>
        </w:rPr>
        <w:t>. These changes are bound to have significant effects on the global climate as the deviation from the glacial interglacial steady state increases. I have chose</w:t>
      </w:r>
      <w:r>
        <w:rPr>
          <w:i/>
          <w:iCs/>
        </w:rPr>
        <w:t xml:space="preserve">n to study two systems, corals </w:t>
      </w:r>
      <w:r w:rsidRPr="008A52F0">
        <w:rPr>
          <w:i/>
          <w:iCs/>
        </w:rPr>
        <w:t>and marine phytoplankton</w:t>
      </w:r>
      <w:r>
        <w:rPr>
          <w:i/>
          <w:iCs/>
        </w:rPr>
        <w:t>, which</w:t>
      </w:r>
      <w:r w:rsidRPr="008A52F0">
        <w:rPr>
          <w:i/>
          <w:iCs/>
        </w:rPr>
        <w:t xml:space="preserve"> may assist in elucidating complex systems reactions to environmental shifts. My choice to study these systems is due to their evident responses to environmental changes and their abundance throug</w:t>
      </w:r>
      <w:r>
        <w:rPr>
          <w:i/>
          <w:iCs/>
        </w:rPr>
        <w:t>hout the geological record, thus</w:t>
      </w:r>
      <w:r w:rsidRPr="008A52F0">
        <w:rPr>
          <w:i/>
          <w:iCs/>
        </w:rPr>
        <w:t xml:space="preserve"> providing contemporary ph</w:t>
      </w:r>
      <w:r>
        <w:rPr>
          <w:i/>
          <w:iCs/>
        </w:rPr>
        <w:t>ysiologically measurable subjects</w:t>
      </w:r>
      <w:r w:rsidRPr="008A52F0">
        <w:rPr>
          <w:i/>
          <w:iCs/>
        </w:rPr>
        <w:t xml:space="preserve"> that can be manipulated in the laboratory or tested in-situ. Additionally, these two systems leave behind skeletons that are harboring possible markers that can </w:t>
      </w:r>
      <w:r>
        <w:rPr>
          <w:i/>
          <w:iCs/>
        </w:rPr>
        <w:t>un</w:t>
      </w:r>
      <w:r w:rsidRPr="008A52F0">
        <w:rPr>
          <w:i/>
          <w:iCs/>
        </w:rPr>
        <w:t>cover past climatic events. Both systems have a substantial fossil re</w:t>
      </w:r>
      <w:r>
        <w:rPr>
          <w:i/>
          <w:iCs/>
        </w:rPr>
        <w:t>cord that can help unravel</w:t>
      </w:r>
      <w:r w:rsidRPr="008A52F0">
        <w:rPr>
          <w:i/>
          <w:iCs/>
        </w:rPr>
        <w:t xml:space="preserve"> the evolutionary changes that occurred following these events. Yet another benefit</w:t>
      </w:r>
      <w:r>
        <w:rPr>
          <w:i/>
          <w:iCs/>
        </w:rPr>
        <w:t xml:space="preserve"> arises </w:t>
      </w:r>
      <w:r w:rsidRPr="008A52F0">
        <w:rPr>
          <w:i/>
          <w:iCs/>
        </w:rPr>
        <w:t>from in</w:t>
      </w:r>
      <w:r>
        <w:rPr>
          <w:i/>
          <w:iCs/>
        </w:rPr>
        <w:t xml:space="preserve">vestigating these two systems </w:t>
      </w:r>
      <w:r w:rsidRPr="008A52F0">
        <w:rPr>
          <w:i/>
          <w:iCs/>
        </w:rPr>
        <w:t>simultaneously</w:t>
      </w:r>
      <w:r>
        <w:rPr>
          <w:i/>
          <w:iCs/>
        </w:rPr>
        <w:t>; a better</w:t>
      </w:r>
      <w:r w:rsidRPr="008A52F0">
        <w:rPr>
          <w:i/>
          <w:iCs/>
        </w:rPr>
        <w:t xml:space="preserve"> understanding </w:t>
      </w:r>
      <w:r>
        <w:rPr>
          <w:i/>
          <w:iCs/>
        </w:rPr>
        <w:t xml:space="preserve">of </w:t>
      </w:r>
      <w:r w:rsidRPr="008A52F0">
        <w:rPr>
          <w:i/>
          <w:iCs/>
        </w:rPr>
        <w:t>the physiology of phytoplankton increases the chance of correctly interpreting data from the much more complex coral symbiosis.</w:t>
      </w:r>
    </w:p>
    <w:p w:rsidR="00F1515C" w:rsidRDefault="00F1515C" w:rsidP="00F1515C">
      <w:pPr>
        <w:bidi w:val="0"/>
        <w:jc w:val="both"/>
        <w:rPr>
          <w:i/>
          <w:iCs/>
        </w:rPr>
      </w:pPr>
    </w:p>
    <w:p w:rsidR="00F1515C" w:rsidRPr="008A52F0" w:rsidRDefault="00F1515C" w:rsidP="00F1515C">
      <w:pPr>
        <w:bidi w:val="0"/>
        <w:jc w:val="both"/>
        <w:rPr>
          <w:i/>
          <w:iCs/>
        </w:rPr>
      </w:pPr>
      <w:r>
        <w:rPr>
          <w:i/>
          <w:iCs/>
        </w:rPr>
        <w:t xml:space="preserve">My overarching </w:t>
      </w:r>
      <w:r w:rsidRPr="008A52F0">
        <w:rPr>
          <w:i/>
          <w:iCs/>
        </w:rPr>
        <w:t>research</w:t>
      </w:r>
      <w:r>
        <w:rPr>
          <w:i/>
          <w:iCs/>
        </w:rPr>
        <w:t xml:space="preserve"> aspiration</w:t>
      </w:r>
      <w:r w:rsidRPr="008A52F0">
        <w:rPr>
          <w:i/>
          <w:iCs/>
        </w:rPr>
        <w:t xml:space="preserve"> is to </w:t>
      </w:r>
      <w:r>
        <w:rPr>
          <w:i/>
          <w:iCs/>
        </w:rPr>
        <w:t xml:space="preserve">enhance </w:t>
      </w:r>
      <w:r w:rsidRPr="008A52F0">
        <w:rPr>
          <w:i/>
          <w:iCs/>
        </w:rPr>
        <w:t>our understanding of the fundamental effects of global climatic changes on the mar</w:t>
      </w:r>
      <w:r>
        <w:rPr>
          <w:i/>
          <w:iCs/>
        </w:rPr>
        <w:t xml:space="preserve">ine environment, through coral and </w:t>
      </w:r>
      <w:proofErr w:type="gramStart"/>
      <w:r>
        <w:rPr>
          <w:i/>
          <w:iCs/>
        </w:rPr>
        <w:t xml:space="preserve">phytoplankton </w:t>
      </w:r>
      <w:r w:rsidRPr="008A52F0">
        <w:rPr>
          <w:i/>
          <w:iCs/>
        </w:rPr>
        <w:t xml:space="preserve"> systems</w:t>
      </w:r>
      <w:proofErr w:type="gramEnd"/>
      <w:r w:rsidRPr="008A52F0">
        <w:rPr>
          <w:i/>
          <w:iCs/>
        </w:rPr>
        <w:t xml:space="preserve">.  </w:t>
      </w:r>
    </w:p>
    <w:p w:rsidR="00F1515C" w:rsidRPr="008A52F0" w:rsidRDefault="00F1515C" w:rsidP="00F1515C">
      <w:pPr>
        <w:bidi w:val="0"/>
        <w:jc w:val="both"/>
        <w:rPr>
          <w:sz w:val="22"/>
          <w:szCs w:val="22"/>
        </w:rPr>
      </w:pPr>
    </w:p>
    <w:p w:rsidR="00F1515C" w:rsidRDefault="00F1515C" w:rsidP="00F1515C">
      <w:pPr>
        <w:bidi w:val="0"/>
        <w:jc w:val="both"/>
        <w:rPr>
          <w:b/>
          <w:bCs/>
          <w:sz w:val="22"/>
          <w:szCs w:val="22"/>
          <w:u w:val="single"/>
        </w:rPr>
      </w:pPr>
      <w:r>
        <w:rPr>
          <w:b/>
          <w:bCs/>
          <w:sz w:val="22"/>
          <w:szCs w:val="22"/>
          <w:u w:val="single"/>
        </w:rPr>
        <w:t>II. Significant research achievements</w:t>
      </w:r>
    </w:p>
    <w:p w:rsidR="00F1515C" w:rsidRPr="00806477" w:rsidRDefault="00F1515C" w:rsidP="00F1515C">
      <w:pPr>
        <w:bidi w:val="0"/>
        <w:jc w:val="both"/>
        <w:rPr>
          <w:b/>
          <w:bCs/>
          <w:sz w:val="22"/>
          <w:szCs w:val="22"/>
          <w:u w:val="single"/>
        </w:rPr>
      </w:pPr>
    </w:p>
    <w:p w:rsidR="00F1515C" w:rsidRPr="008A52F0" w:rsidRDefault="00F1515C" w:rsidP="00F1515C">
      <w:pPr>
        <w:pStyle w:val="Heading1"/>
        <w:jc w:val="both"/>
        <w:rPr>
          <w:sz w:val="22"/>
          <w:szCs w:val="22"/>
        </w:rPr>
      </w:pPr>
      <w:r>
        <w:rPr>
          <w:sz w:val="22"/>
          <w:szCs w:val="22"/>
        </w:rPr>
        <w:t xml:space="preserve">a. </w:t>
      </w:r>
      <w:r w:rsidRPr="008A52F0">
        <w:rPr>
          <w:sz w:val="22"/>
          <w:szCs w:val="22"/>
        </w:rPr>
        <w:t>Coral bleaching</w:t>
      </w:r>
    </w:p>
    <w:p w:rsidR="00F1515C" w:rsidRDefault="00F1515C" w:rsidP="00F1515C">
      <w:pPr>
        <w:bidi w:val="0"/>
        <w:jc w:val="both"/>
        <w:rPr>
          <w:snapToGrid w:val="0"/>
          <w:sz w:val="22"/>
          <w:szCs w:val="22"/>
        </w:rPr>
      </w:pPr>
    </w:p>
    <w:p w:rsidR="00F1515C" w:rsidRPr="008A52F0" w:rsidRDefault="00F1515C" w:rsidP="00F1515C">
      <w:pPr>
        <w:bidi w:val="0"/>
        <w:jc w:val="both"/>
        <w:rPr>
          <w:sz w:val="22"/>
          <w:szCs w:val="22"/>
          <w:lang w:eastAsia="en-US"/>
        </w:rPr>
      </w:pPr>
      <w:r w:rsidRPr="008A52F0">
        <w:rPr>
          <w:snapToGrid w:val="0"/>
          <w:sz w:val="22"/>
          <w:szCs w:val="22"/>
        </w:rPr>
        <w:t xml:space="preserve">The threat of coral bleaching on a global scale is a growing concern both because of the reduction in essential ecological services provided by </w:t>
      </w:r>
      <w:proofErr w:type="spellStart"/>
      <w:r w:rsidRPr="008A52F0">
        <w:rPr>
          <w:snapToGrid w:val="0"/>
          <w:sz w:val="22"/>
          <w:szCs w:val="22"/>
        </w:rPr>
        <w:t>zooxanthellae</w:t>
      </w:r>
      <w:proofErr w:type="spellEnd"/>
      <w:r w:rsidRPr="008A52F0">
        <w:rPr>
          <w:snapToGrid w:val="0"/>
          <w:sz w:val="22"/>
          <w:szCs w:val="22"/>
        </w:rPr>
        <w:t xml:space="preserve"> (symbiotic algae) containing corals within reef communities, and </w:t>
      </w:r>
      <w:r>
        <w:rPr>
          <w:snapToGrid w:val="0"/>
          <w:sz w:val="22"/>
          <w:szCs w:val="22"/>
        </w:rPr>
        <w:t xml:space="preserve">the </w:t>
      </w:r>
      <w:r w:rsidRPr="008A52F0">
        <w:rPr>
          <w:snapToGrid w:val="0"/>
          <w:sz w:val="22"/>
          <w:szCs w:val="22"/>
        </w:rPr>
        <w:t>potentially devastating economic impacts</w:t>
      </w:r>
      <w:r>
        <w:rPr>
          <w:snapToGrid w:val="0"/>
          <w:sz w:val="22"/>
          <w:szCs w:val="22"/>
        </w:rPr>
        <w:t xml:space="preserve"> of their demise</w:t>
      </w:r>
      <w:r w:rsidRPr="008A52F0">
        <w:rPr>
          <w:snapToGrid w:val="0"/>
          <w:sz w:val="22"/>
          <w:szCs w:val="22"/>
        </w:rPr>
        <w:t xml:space="preserve">. </w:t>
      </w:r>
      <w:r w:rsidRPr="008A52F0">
        <w:rPr>
          <w:sz w:val="22"/>
          <w:szCs w:val="22"/>
          <w:lang w:eastAsia="en-US"/>
        </w:rPr>
        <w:t xml:space="preserve">Coral bleaching is the largest natural cause of </w:t>
      </w:r>
      <w:r>
        <w:rPr>
          <w:sz w:val="22"/>
          <w:szCs w:val="22"/>
          <w:lang w:eastAsia="en-US"/>
        </w:rPr>
        <w:t>coral death</w:t>
      </w:r>
      <w:r w:rsidRPr="008A52F0">
        <w:rPr>
          <w:sz w:val="22"/>
          <w:szCs w:val="22"/>
          <w:lang w:eastAsia="en-US"/>
        </w:rPr>
        <w:t xml:space="preserve">. During the 1997-1998 El Niño-Southern Oscillation (ENSO), 16% of the world's coral reefs died. </w:t>
      </w:r>
    </w:p>
    <w:p w:rsidR="00F1515C" w:rsidRDefault="00F1515C" w:rsidP="00F1515C">
      <w:pPr>
        <w:bidi w:val="0"/>
        <w:jc w:val="both"/>
        <w:rPr>
          <w:sz w:val="22"/>
          <w:szCs w:val="22"/>
        </w:rPr>
      </w:pPr>
      <w:r>
        <w:rPr>
          <w:sz w:val="22"/>
          <w:szCs w:val="22"/>
        </w:rPr>
        <w:t xml:space="preserve"> </w:t>
      </w:r>
    </w:p>
    <w:p w:rsidR="00F1515C" w:rsidRPr="008A52F0" w:rsidRDefault="00F1515C" w:rsidP="00F1515C">
      <w:pPr>
        <w:bidi w:val="0"/>
        <w:jc w:val="both"/>
        <w:rPr>
          <w:color w:val="000000"/>
          <w:sz w:val="22"/>
          <w:szCs w:val="22"/>
        </w:rPr>
      </w:pPr>
      <w:r>
        <w:rPr>
          <w:sz w:val="22"/>
          <w:szCs w:val="22"/>
          <w:lang w:eastAsia="en-US"/>
        </w:rPr>
        <w:t>My current research aims to unravel the causes of</w:t>
      </w:r>
      <w:r w:rsidRPr="008A52F0">
        <w:rPr>
          <w:sz w:val="22"/>
          <w:szCs w:val="22"/>
        </w:rPr>
        <w:t xml:space="preserve"> the physiological causation of coral bleaching and the evolutionary and ecological impact of these processes on corals and reefs respectively.  </w:t>
      </w:r>
      <w:r>
        <w:rPr>
          <w:sz w:val="22"/>
          <w:szCs w:val="22"/>
        </w:rPr>
        <w:t>We have revealed (Tchernov et al. 2004)</w:t>
      </w:r>
      <w:r w:rsidRPr="008A52F0">
        <w:rPr>
          <w:sz w:val="22"/>
          <w:szCs w:val="22"/>
        </w:rPr>
        <w:t xml:space="preserve"> that </w:t>
      </w:r>
      <w:r w:rsidRPr="008A52F0">
        <w:rPr>
          <w:color w:val="000000"/>
          <w:sz w:val="22"/>
          <w:szCs w:val="22"/>
        </w:rPr>
        <w:t xml:space="preserve">the resilient clones of </w:t>
      </w:r>
      <w:proofErr w:type="spellStart"/>
      <w:r w:rsidRPr="008A52F0">
        <w:rPr>
          <w:snapToGrid w:val="0"/>
          <w:sz w:val="22"/>
          <w:szCs w:val="22"/>
        </w:rPr>
        <w:t>zooxanthellae</w:t>
      </w:r>
      <w:proofErr w:type="spellEnd"/>
      <w:r w:rsidRPr="008A52F0">
        <w:rPr>
          <w:color w:val="000000"/>
          <w:sz w:val="22"/>
          <w:szCs w:val="22"/>
        </w:rPr>
        <w:t xml:space="preserve"> show a genetically encoded adaptation to higher temperatures, resulting from changes in the lipid composition in the </w:t>
      </w:r>
      <w:proofErr w:type="spellStart"/>
      <w:r w:rsidRPr="008A52F0">
        <w:rPr>
          <w:color w:val="000000"/>
          <w:sz w:val="22"/>
          <w:szCs w:val="22"/>
        </w:rPr>
        <w:t>thylakoids</w:t>
      </w:r>
      <w:proofErr w:type="spellEnd"/>
      <w:r w:rsidRPr="008A52F0">
        <w:rPr>
          <w:color w:val="000000"/>
          <w:sz w:val="22"/>
          <w:szCs w:val="22"/>
        </w:rPr>
        <w:t xml:space="preserve"> that confer resistance to elevated temperature stress. </w:t>
      </w:r>
    </w:p>
    <w:p w:rsidR="00F1515C" w:rsidRDefault="00F1515C" w:rsidP="00F1515C">
      <w:pPr>
        <w:bidi w:val="0"/>
        <w:jc w:val="both"/>
        <w:rPr>
          <w:color w:val="000000"/>
          <w:sz w:val="22"/>
          <w:szCs w:val="22"/>
        </w:rPr>
      </w:pPr>
    </w:p>
    <w:p w:rsidR="00F1515C" w:rsidRPr="008A52F0" w:rsidRDefault="00F1515C" w:rsidP="00F1515C">
      <w:pPr>
        <w:bidi w:val="0"/>
        <w:jc w:val="both"/>
        <w:rPr>
          <w:color w:val="000000"/>
          <w:sz w:val="22"/>
          <w:szCs w:val="22"/>
        </w:rPr>
      </w:pPr>
      <w:r w:rsidRPr="008A52F0">
        <w:rPr>
          <w:color w:val="000000"/>
          <w:sz w:val="22"/>
          <w:szCs w:val="22"/>
        </w:rPr>
        <w:t xml:space="preserve">In addition, we </w:t>
      </w:r>
      <w:r>
        <w:rPr>
          <w:color w:val="000000"/>
          <w:sz w:val="22"/>
          <w:szCs w:val="22"/>
        </w:rPr>
        <w:t xml:space="preserve">are currently studying the response of </w:t>
      </w:r>
      <w:r w:rsidRPr="008A52F0">
        <w:rPr>
          <w:color w:val="000000"/>
          <w:sz w:val="22"/>
          <w:szCs w:val="22"/>
        </w:rPr>
        <w:t>co</w:t>
      </w:r>
      <w:r>
        <w:rPr>
          <w:color w:val="000000"/>
          <w:sz w:val="22"/>
          <w:szCs w:val="22"/>
        </w:rPr>
        <w:t xml:space="preserve">ral tissue under thermal stress, and have found that the coral </w:t>
      </w:r>
      <w:r w:rsidRPr="008A52F0">
        <w:rPr>
          <w:color w:val="000000"/>
          <w:sz w:val="22"/>
          <w:szCs w:val="22"/>
        </w:rPr>
        <w:t>goes through programmed cell death (PCD). Interestingly, some corals, which proved to be resilient to thermal stress, are capable of biochemically inhibiting PCD</w:t>
      </w:r>
      <w:r>
        <w:rPr>
          <w:color w:val="000000"/>
          <w:sz w:val="22"/>
          <w:szCs w:val="22"/>
        </w:rPr>
        <w:t xml:space="preserve"> (publication pending)</w:t>
      </w:r>
      <w:r w:rsidRPr="008A52F0">
        <w:rPr>
          <w:color w:val="000000"/>
          <w:sz w:val="22"/>
          <w:szCs w:val="22"/>
        </w:rPr>
        <w:t xml:space="preserve">.  </w:t>
      </w:r>
    </w:p>
    <w:p w:rsidR="00F1515C" w:rsidRDefault="00F1515C" w:rsidP="00F1515C">
      <w:pPr>
        <w:bidi w:val="0"/>
        <w:jc w:val="both"/>
        <w:rPr>
          <w:color w:val="000000"/>
          <w:sz w:val="22"/>
          <w:szCs w:val="22"/>
        </w:rPr>
      </w:pPr>
    </w:p>
    <w:p w:rsidR="00F1515C" w:rsidRDefault="00F1515C" w:rsidP="00F1515C">
      <w:pPr>
        <w:bidi w:val="0"/>
        <w:jc w:val="both"/>
        <w:rPr>
          <w:sz w:val="22"/>
          <w:szCs w:val="22"/>
          <w:lang w:eastAsia="en-US"/>
        </w:rPr>
      </w:pPr>
      <w:r w:rsidRPr="008A52F0">
        <w:rPr>
          <w:color w:val="000000"/>
          <w:sz w:val="22"/>
          <w:szCs w:val="22"/>
        </w:rPr>
        <w:lastRenderedPageBreak/>
        <w:t xml:space="preserve">The </w:t>
      </w:r>
      <w:proofErr w:type="spellStart"/>
      <w:r w:rsidRPr="008A52F0">
        <w:rPr>
          <w:color w:val="000000"/>
          <w:sz w:val="22"/>
          <w:szCs w:val="22"/>
        </w:rPr>
        <w:t>coevolution</w:t>
      </w:r>
      <w:proofErr w:type="spellEnd"/>
      <w:r w:rsidRPr="008A52F0">
        <w:rPr>
          <w:color w:val="000000"/>
          <w:sz w:val="22"/>
          <w:szCs w:val="22"/>
        </w:rPr>
        <w:t xml:space="preserve"> (if indeed a reciprocal evolutionary change in interacting species has occurred) of scleractinian corals and </w:t>
      </w:r>
      <w:proofErr w:type="spellStart"/>
      <w:r w:rsidRPr="008A52F0">
        <w:rPr>
          <w:color w:val="000000"/>
          <w:sz w:val="22"/>
          <w:szCs w:val="22"/>
        </w:rPr>
        <w:t>zooxanthellae</w:t>
      </w:r>
      <w:proofErr w:type="spellEnd"/>
      <w:r w:rsidRPr="008A52F0">
        <w:rPr>
          <w:color w:val="000000"/>
          <w:sz w:val="22"/>
          <w:szCs w:val="22"/>
        </w:rPr>
        <w:t xml:space="preserve"> started as early as the </w:t>
      </w:r>
      <w:proofErr w:type="spellStart"/>
      <w:r w:rsidRPr="008A52F0">
        <w:rPr>
          <w:color w:val="000000"/>
          <w:sz w:val="22"/>
          <w:szCs w:val="22"/>
        </w:rPr>
        <w:t>Norian</w:t>
      </w:r>
      <w:proofErr w:type="spellEnd"/>
      <w:r w:rsidRPr="008A52F0">
        <w:rPr>
          <w:color w:val="000000"/>
          <w:sz w:val="22"/>
          <w:szCs w:val="22"/>
        </w:rPr>
        <w:t xml:space="preserve"> period (</w:t>
      </w:r>
      <w:r w:rsidRPr="008A52F0">
        <w:rPr>
          <w:sz w:val="22"/>
          <w:szCs w:val="22"/>
          <w:lang w:eastAsia="en-US"/>
        </w:rPr>
        <w:t>A sub-division of the late Tria</w:t>
      </w:r>
      <w:r w:rsidRPr="008A52F0">
        <w:rPr>
          <w:sz w:val="22"/>
          <w:szCs w:val="22"/>
          <w:lang w:eastAsia="en-US"/>
        </w:rPr>
        <w:t>s</w:t>
      </w:r>
      <w:r w:rsidRPr="008A52F0">
        <w:rPr>
          <w:sz w:val="22"/>
          <w:szCs w:val="22"/>
          <w:lang w:eastAsia="en-US"/>
        </w:rPr>
        <w:t xml:space="preserve">sic period, from 220.7 to 209.6 Ma.), however, very little is known about the evolutionary mechanism that led to the formation of this symbiosis and to </w:t>
      </w:r>
      <w:r>
        <w:rPr>
          <w:sz w:val="22"/>
          <w:szCs w:val="22"/>
          <w:lang w:eastAsia="en-US"/>
        </w:rPr>
        <w:t xml:space="preserve">the </w:t>
      </w:r>
      <w:r w:rsidRPr="008A52F0">
        <w:rPr>
          <w:sz w:val="22"/>
          <w:szCs w:val="22"/>
          <w:lang w:eastAsia="en-US"/>
        </w:rPr>
        <w:t>conditions that maintained it for such a</w:t>
      </w:r>
      <w:r>
        <w:rPr>
          <w:sz w:val="22"/>
          <w:szCs w:val="22"/>
          <w:lang w:eastAsia="en-US"/>
        </w:rPr>
        <w:t xml:space="preserve"> </w:t>
      </w:r>
      <w:r w:rsidRPr="008A52F0">
        <w:rPr>
          <w:sz w:val="22"/>
          <w:szCs w:val="22"/>
          <w:lang w:eastAsia="en-US"/>
        </w:rPr>
        <w:t>long period.</w:t>
      </w:r>
      <w:r>
        <w:rPr>
          <w:sz w:val="22"/>
          <w:szCs w:val="22"/>
          <w:lang w:eastAsia="en-US"/>
        </w:rPr>
        <w:t xml:space="preserve">  This leads to major questions, such as 1) </w:t>
      </w:r>
      <w:proofErr w:type="gramStart"/>
      <w:r w:rsidRPr="008A52F0">
        <w:rPr>
          <w:sz w:val="22"/>
          <w:szCs w:val="22"/>
          <w:lang w:eastAsia="en-US"/>
        </w:rPr>
        <w:t>Perhaps</w:t>
      </w:r>
      <w:proofErr w:type="gramEnd"/>
      <w:r w:rsidRPr="008A52F0">
        <w:rPr>
          <w:sz w:val="22"/>
          <w:szCs w:val="22"/>
          <w:lang w:eastAsia="en-US"/>
        </w:rPr>
        <w:t xml:space="preserve"> coral bleaching is just a selective mechanism that is an integral part of algae-coral </w:t>
      </w:r>
      <w:proofErr w:type="spellStart"/>
      <w:r w:rsidRPr="008A52F0">
        <w:rPr>
          <w:sz w:val="22"/>
          <w:szCs w:val="22"/>
          <w:lang w:eastAsia="en-US"/>
        </w:rPr>
        <w:t>coevolution</w:t>
      </w:r>
      <w:proofErr w:type="spellEnd"/>
      <w:r w:rsidRPr="008A52F0">
        <w:rPr>
          <w:sz w:val="22"/>
          <w:szCs w:val="22"/>
          <w:lang w:eastAsia="en-US"/>
        </w:rPr>
        <w:t xml:space="preserve">? </w:t>
      </w:r>
      <w:r>
        <w:rPr>
          <w:sz w:val="22"/>
          <w:szCs w:val="22"/>
          <w:lang w:eastAsia="en-US"/>
        </w:rPr>
        <w:t xml:space="preserve">And 2) </w:t>
      </w:r>
      <w:r w:rsidRPr="008A52F0">
        <w:rPr>
          <w:sz w:val="22"/>
          <w:szCs w:val="22"/>
          <w:lang w:eastAsia="en-US"/>
        </w:rPr>
        <w:t>On the other hand, coral bleaching might be a consequence of the latest climatic changes brought about by anthropogenic activity?</w:t>
      </w:r>
    </w:p>
    <w:p w:rsidR="00F1515C" w:rsidRDefault="00F1515C" w:rsidP="00F1515C">
      <w:pPr>
        <w:bidi w:val="0"/>
        <w:jc w:val="both"/>
        <w:rPr>
          <w:sz w:val="22"/>
          <w:szCs w:val="22"/>
          <w:lang w:eastAsia="en-US"/>
        </w:rPr>
      </w:pPr>
    </w:p>
    <w:p w:rsidR="00F1515C" w:rsidRDefault="00F1515C" w:rsidP="00F1515C">
      <w:pPr>
        <w:bidi w:val="0"/>
        <w:jc w:val="both"/>
        <w:rPr>
          <w:sz w:val="22"/>
          <w:szCs w:val="22"/>
        </w:rPr>
      </w:pPr>
      <w:r w:rsidRPr="008A52F0">
        <w:rPr>
          <w:sz w:val="22"/>
          <w:szCs w:val="22"/>
        </w:rPr>
        <w:t>I</w:t>
      </w:r>
      <w:r>
        <w:rPr>
          <w:sz w:val="22"/>
          <w:szCs w:val="22"/>
        </w:rPr>
        <w:t xml:space="preserve"> am currently developing a new </w:t>
      </w:r>
      <w:proofErr w:type="spellStart"/>
      <w:r>
        <w:rPr>
          <w:sz w:val="22"/>
          <w:szCs w:val="22"/>
        </w:rPr>
        <w:t>paleo</w:t>
      </w:r>
      <w:proofErr w:type="spellEnd"/>
      <w:r>
        <w:rPr>
          <w:sz w:val="22"/>
          <w:szCs w:val="22"/>
        </w:rPr>
        <w:t>-proxy that could</w:t>
      </w:r>
      <w:r w:rsidRPr="008A52F0">
        <w:rPr>
          <w:sz w:val="22"/>
          <w:szCs w:val="22"/>
        </w:rPr>
        <w:t xml:space="preserve"> shed light on past bleaching events, through the detection of Boron 11 isotopes in </w:t>
      </w:r>
      <w:r>
        <w:rPr>
          <w:sz w:val="22"/>
          <w:szCs w:val="22"/>
        </w:rPr>
        <w:t xml:space="preserve">the coral skeleton. This </w:t>
      </w:r>
      <w:proofErr w:type="spellStart"/>
      <w:r>
        <w:rPr>
          <w:sz w:val="22"/>
          <w:szCs w:val="22"/>
        </w:rPr>
        <w:t>paleo</w:t>
      </w:r>
      <w:proofErr w:type="spellEnd"/>
      <w:r>
        <w:rPr>
          <w:sz w:val="22"/>
          <w:szCs w:val="22"/>
        </w:rPr>
        <w:t>-p</w:t>
      </w:r>
      <w:r w:rsidRPr="008A52F0">
        <w:rPr>
          <w:sz w:val="22"/>
          <w:szCs w:val="22"/>
        </w:rPr>
        <w:t xml:space="preserve">roxy coupled with </w:t>
      </w:r>
      <w:proofErr w:type="spellStart"/>
      <w:r w:rsidRPr="008A52F0">
        <w:rPr>
          <w:sz w:val="22"/>
          <w:szCs w:val="22"/>
        </w:rPr>
        <w:t>Sr</w:t>
      </w:r>
      <w:proofErr w:type="spellEnd"/>
      <w:r>
        <w:rPr>
          <w:sz w:val="22"/>
          <w:szCs w:val="22"/>
        </w:rPr>
        <w:t>/</w:t>
      </w:r>
      <w:r w:rsidRPr="008A52F0">
        <w:rPr>
          <w:sz w:val="22"/>
          <w:szCs w:val="22"/>
        </w:rPr>
        <w:t xml:space="preserve">Ca ratios and </w:t>
      </w:r>
      <w:smartTag w:uri="urn:schemas-microsoft-com:office:smarttags" w:element="metricconverter">
        <w:smartTagPr>
          <w:attr w:name="ProductID" w:val="14C"/>
        </w:smartTagPr>
        <w:r w:rsidRPr="008A52F0">
          <w:rPr>
            <w:sz w:val="22"/>
            <w:szCs w:val="22"/>
            <w:vertAlign w:val="superscript"/>
          </w:rPr>
          <w:t>14</w:t>
        </w:r>
        <w:r w:rsidRPr="008A52F0">
          <w:rPr>
            <w:sz w:val="22"/>
            <w:szCs w:val="22"/>
          </w:rPr>
          <w:t>C</w:t>
        </w:r>
      </w:smartTag>
      <w:r w:rsidRPr="008A52F0">
        <w:rPr>
          <w:sz w:val="22"/>
          <w:szCs w:val="22"/>
        </w:rPr>
        <w:t xml:space="preserve"> or </w:t>
      </w:r>
      <w:r w:rsidRPr="008A52F0">
        <w:rPr>
          <w:sz w:val="22"/>
          <w:szCs w:val="22"/>
          <w:vertAlign w:val="superscript"/>
        </w:rPr>
        <w:t>230</w:t>
      </w:r>
      <w:r w:rsidRPr="008A52F0">
        <w:rPr>
          <w:sz w:val="22"/>
          <w:szCs w:val="22"/>
        </w:rPr>
        <w:t>Th-</w:t>
      </w:r>
      <w:r w:rsidRPr="008A52F0">
        <w:rPr>
          <w:sz w:val="22"/>
          <w:szCs w:val="22"/>
          <w:vertAlign w:val="superscript"/>
        </w:rPr>
        <w:t>234</w:t>
      </w:r>
      <w:r w:rsidRPr="008A52F0">
        <w:rPr>
          <w:sz w:val="22"/>
          <w:szCs w:val="22"/>
        </w:rPr>
        <w:t>U-</w:t>
      </w:r>
      <w:r w:rsidRPr="008A52F0">
        <w:rPr>
          <w:sz w:val="22"/>
          <w:szCs w:val="22"/>
          <w:vertAlign w:val="superscript"/>
        </w:rPr>
        <w:t>238</w:t>
      </w:r>
      <w:r w:rsidRPr="008A52F0">
        <w:rPr>
          <w:sz w:val="22"/>
          <w:szCs w:val="22"/>
        </w:rPr>
        <w:t>U isotopic compositions may indicate the time</w:t>
      </w:r>
      <w:r>
        <w:rPr>
          <w:sz w:val="22"/>
          <w:szCs w:val="22"/>
        </w:rPr>
        <w:t>,</w:t>
      </w:r>
      <w:r w:rsidRPr="008A52F0">
        <w:rPr>
          <w:sz w:val="22"/>
          <w:szCs w:val="22"/>
        </w:rPr>
        <w:t xml:space="preserve"> temperature</w:t>
      </w:r>
      <w:r>
        <w:rPr>
          <w:sz w:val="22"/>
          <w:szCs w:val="22"/>
        </w:rPr>
        <w:t>,</w:t>
      </w:r>
      <w:r w:rsidRPr="008A52F0">
        <w:rPr>
          <w:sz w:val="22"/>
          <w:szCs w:val="22"/>
        </w:rPr>
        <w:t xml:space="preserve"> and severity of such events in the past. Such a proxy will create a </w:t>
      </w:r>
      <w:r>
        <w:rPr>
          <w:sz w:val="22"/>
          <w:szCs w:val="22"/>
        </w:rPr>
        <w:t xml:space="preserve">new </w:t>
      </w:r>
      <w:r w:rsidRPr="008A52F0">
        <w:rPr>
          <w:sz w:val="22"/>
          <w:szCs w:val="22"/>
        </w:rPr>
        <w:t>way to valid</w:t>
      </w:r>
      <w:r>
        <w:rPr>
          <w:sz w:val="22"/>
          <w:szCs w:val="22"/>
        </w:rPr>
        <w:t>ate or dismiss any of the current</w:t>
      </w:r>
      <w:r w:rsidRPr="008A52F0">
        <w:rPr>
          <w:sz w:val="22"/>
          <w:szCs w:val="22"/>
        </w:rPr>
        <w:t xml:space="preserve"> hypotheses. Moreover, it would be possible to determine if during the last 150 years, the frequency of </w:t>
      </w:r>
      <w:r>
        <w:rPr>
          <w:sz w:val="22"/>
          <w:szCs w:val="22"/>
        </w:rPr>
        <w:t>bleaching events is increasing, a</w:t>
      </w:r>
      <w:r w:rsidRPr="008A52F0">
        <w:rPr>
          <w:sz w:val="22"/>
          <w:szCs w:val="22"/>
        </w:rPr>
        <w:t xml:space="preserve">nd what </w:t>
      </w:r>
      <w:r>
        <w:rPr>
          <w:sz w:val="22"/>
          <w:szCs w:val="22"/>
        </w:rPr>
        <w:t xml:space="preserve">the </w:t>
      </w:r>
      <w:r w:rsidRPr="008A52F0">
        <w:rPr>
          <w:sz w:val="22"/>
          <w:szCs w:val="22"/>
        </w:rPr>
        <w:t xml:space="preserve">occurrence rate </w:t>
      </w:r>
      <w:r>
        <w:rPr>
          <w:sz w:val="22"/>
          <w:szCs w:val="22"/>
        </w:rPr>
        <w:t>of bleaching was during previous</w:t>
      </w:r>
      <w:r w:rsidRPr="008A52F0">
        <w:rPr>
          <w:sz w:val="22"/>
          <w:szCs w:val="22"/>
        </w:rPr>
        <w:t xml:space="preserve"> interglacial periods.   </w:t>
      </w:r>
      <w:r>
        <w:rPr>
          <w:sz w:val="22"/>
          <w:szCs w:val="22"/>
        </w:rPr>
        <w:t xml:space="preserve">In addition to bleaching, we are experiencing an acidification effect that is derived from the increased </w:t>
      </w:r>
      <w:ins w:id="0" w:author="Unknown" w:date="2006-02-16T13:30:00Z">
        <w:r w:rsidRPr="0035024C">
          <w:rPr>
            <w:sz w:val="22"/>
            <w:szCs w:val="22"/>
            <w:rPrChange w:id="1" w:author="Unknown" w:date="2006-02-16T13:34:00Z">
              <w:rPr/>
            </w:rPrChange>
          </w:rPr>
          <w:t>CO</w:t>
        </w:r>
        <w:r w:rsidRPr="0035024C">
          <w:rPr>
            <w:sz w:val="22"/>
            <w:szCs w:val="22"/>
            <w:vertAlign w:val="subscript"/>
            <w:rPrChange w:id="2" w:author="Unknown" w:date="2006-02-16T13:34:00Z">
              <w:rPr/>
            </w:rPrChange>
          </w:rPr>
          <w:t>2</w:t>
        </w:r>
      </w:ins>
      <w:r>
        <w:rPr>
          <w:sz w:val="22"/>
          <w:szCs w:val="22"/>
        </w:rPr>
        <w:t xml:space="preserve"> concentration in the atmosphere over the past 150 years.</w:t>
      </w:r>
    </w:p>
    <w:p w:rsidR="00F1515C" w:rsidRDefault="00F1515C" w:rsidP="00F1515C">
      <w:pPr>
        <w:bidi w:val="0"/>
        <w:jc w:val="both"/>
        <w:rPr>
          <w:sz w:val="22"/>
          <w:szCs w:val="22"/>
        </w:rPr>
      </w:pPr>
    </w:p>
    <w:p w:rsidR="00F1515C" w:rsidRDefault="00F1515C" w:rsidP="00F1515C">
      <w:pPr>
        <w:bidi w:val="0"/>
        <w:jc w:val="both"/>
        <w:rPr>
          <w:b/>
          <w:bCs/>
          <w:sz w:val="22"/>
          <w:szCs w:val="22"/>
          <w:lang w:eastAsia="en-US"/>
        </w:rPr>
      </w:pPr>
      <w:r>
        <w:rPr>
          <w:b/>
          <w:bCs/>
          <w:sz w:val="22"/>
          <w:szCs w:val="22"/>
          <w:lang w:eastAsia="en-US"/>
        </w:rPr>
        <w:t>b. Ocean Acidification and its affect on Corals and Phytoplankton</w:t>
      </w:r>
    </w:p>
    <w:p w:rsidR="00F1515C" w:rsidRDefault="00F1515C" w:rsidP="00F1515C">
      <w:pPr>
        <w:bidi w:val="0"/>
        <w:jc w:val="both"/>
        <w:rPr>
          <w:sz w:val="22"/>
          <w:szCs w:val="22"/>
        </w:rPr>
      </w:pPr>
    </w:p>
    <w:p w:rsidR="00F1515C" w:rsidRDefault="00F1515C" w:rsidP="00F1515C">
      <w:pPr>
        <w:bidi w:val="0"/>
        <w:jc w:val="both"/>
        <w:rPr>
          <w:sz w:val="22"/>
          <w:szCs w:val="22"/>
        </w:rPr>
      </w:pPr>
      <w:r>
        <w:rPr>
          <w:sz w:val="22"/>
          <w:szCs w:val="22"/>
        </w:rPr>
        <w:t xml:space="preserve">In addition to bleaching, we are experiencing an acidification effect that is derived from the increased </w:t>
      </w:r>
      <w:ins w:id="3" w:author="Unknown" w:date="2006-02-16T13:30:00Z">
        <w:r w:rsidRPr="0035024C">
          <w:rPr>
            <w:sz w:val="22"/>
            <w:szCs w:val="22"/>
            <w:rPrChange w:id="4" w:author="Unknown" w:date="2006-02-16T13:34:00Z">
              <w:rPr/>
            </w:rPrChange>
          </w:rPr>
          <w:t>CO</w:t>
        </w:r>
        <w:r w:rsidRPr="0035024C">
          <w:rPr>
            <w:sz w:val="22"/>
            <w:szCs w:val="22"/>
            <w:vertAlign w:val="subscript"/>
            <w:rPrChange w:id="5" w:author="Unknown" w:date="2006-02-16T13:34:00Z">
              <w:rPr/>
            </w:rPrChange>
          </w:rPr>
          <w:t>2</w:t>
        </w:r>
      </w:ins>
      <w:r>
        <w:rPr>
          <w:sz w:val="22"/>
          <w:szCs w:val="22"/>
        </w:rPr>
        <w:t xml:space="preserve"> concentration in the atmosphere over the past 150 years.  It is important to understand how this phenomenon is affecting the inhabitants of the marine realm.  In our current research (Fine and Tchernov 2007), we have discovered that corals can withstand low pH values (7.2-7.4 versus modern value 8.2).  The corals lose their aragonite skeleton which disassociated while their polyp biomass increased fivefold.  Moreover, the coral lost its colonial structure and separated into a multitude of single polyps.  These polyps maintained their reproductive ability.  </w:t>
      </w:r>
    </w:p>
    <w:p w:rsidR="00F1515C" w:rsidRDefault="00F1515C" w:rsidP="00F1515C">
      <w:pPr>
        <w:bidi w:val="0"/>
        <w:jc w:val="both"/>
        <w:rPr>
          <w:sz w:val="22"/>
          <w:szCs w:val="22"/>
        </w:rPr>
      </w:pPr>
    </w:p>
    <w:p w:rsidR="00F1515C" w:rsidRDefault="00F1515C" w:rsidP="00F1515C">
      <w:pPr>
        <w:bidi w:val="0"/>
        <w:jc w:val="both"/>
        <w:rPr>
          <w:b/>
          <w:bCs/>
          <w:sz w:val="22"/>
          <w:szCs w:val="22"/>
          <w:lang w:eastAsia="en-US"/>
        </w:rPr>
      </w:pPr>
      <w:r>
        <w:rPr>
          <w:sz w:val="22"/>
          <w:szCs w:val="22"/>
        </w:rPr>
        <w:t xml:space="preserve">This find has vast implications on our understanding of coral evolution in light of the fact that marine pH has shifted dramatically during the earth's history.  There are two major 'reef gaps'- a period in the geological record which is absent of coral fossils. One occurred during the Permian-Triassic mass extinction event (251 million years ago) and another occurred during the Triassic-Jurassic boundary extinction event (206 million years ago).  The lack of fossilized coral in the geological record during those periods can now be better understood.  Interestingly, molecular clocking has produced a </w:t>
      </w:r>
      <w:proofErr w:type="spellStart"/>
      <w:r>
        <w:rPr>
          <w:sz w:val="22"/>
          <w:szCs w:val="22"/>
        </w:rPr>
        <w:t>phylogenetic</w:t>
      </w:r>
      <w:proofErr w:type="spellEnd"/>
      <w:r>
        <w:rPr>
          <w:sz w:val="22"/>
          <w:szCs w:val="22"/>
        </w:rPr>
        <w:t xml:space="preserve"> tree that dates the origin of scleractinian corals at 280 million years ago, yet there is no such marker in the geological record.  Again, our findings provide an explanation for this </w:t>
      </w:r>
      <w:proofErr w:type="spellStart"/>
      <w:r>
        <w:rPr>
          <w:sz w:val="22"/>
          <w:szCs w:val="22"/>
        </w:rPr>
        <w:t>incongruency</w:t>
      </w:r>
      <w:proofErr w:type="spellEnd"/>
      <w:r>
        <w:rPr>
          <w:sz w:val="22"/>
          <w:szCs w:val="22"/>
        </w:rPr>
        <w:t>.</w:t>
      </w:r>
    </w:p>
    <w:p w:rsidR="00F1515C" w:rsidRDefault="00F1515C" w:rsidP="00F1515C">
      <w:pPr>
        <w:bidi w:val="0"/>
        <w:jc w:val="both"/>
        <w:rPr>
          <w:b/>
          <w:bCs/>
          <w:sz w:val="22"/>
          <w:szCs w:val="22"/>
          <w:lang w:eastAsia="en-US"/>
        </w:rPr>
      </w:pPr>
    </w:p>
    <w:p w:rsidR="00F1515C" w:rsidRDefault="00F1515C" w:rsidP="00F1515C">
      <w:pPr>
        <w:bidi w:val="0"/>
        <w:jc w:val="both"/>
        <w:rPr>
          <w:b/>
          <w:bCs/>
          <w:sz w:val="22"/>
          <w:szCs w:val="22"/>
          <w:lang w:eastAsia="en-US"/>
        </w:rPr>
      </w:pPr>
      <w:r>
        <w:rPr>
          <w:sz w:val="22"/>
          <w:szCs w:val="22"/>
          <w:lang w:eastAsia="en-US"/>
        </w:rPr>
        <w:t>I am currently expanding this research to a multitude of species and testing both their physiological and biochemical reactions to acidification in an attempt to elucidate the mechanisms behind those very dramatic responses.</w:t>
      </w:r>
      <w:r>
        <w:rPr>
          <w:b/>
          <w:bCs/>
          <w:sz w:val="22"/>
          <w:szCs w:val="22"/>
          <w:lang w:eastAsia="en-US"/>
        </w:rPr>
        <w:t xml:space="preserve"> </w:t>
      </w:r>
    </w:p>
    <w:p w:rsidR="00F1515C" w:rsidRDefault="00F1515C" w:rsidP="00F1515C">
      <w:pPr>
        <w:bidi w:val="0"/>
        <w:jc w:val="both"/>
        <w:rPr>
          <w:sz w:val="22"/>
          <w:szCs w:val="22"/>
          <w:lang w:eastAsia="en-US"/>
        </w:rPr>
      </w:pPr>
    </w:p>
    <w:p w:rsidR="00F1515C" w:rsidRDefault="00F1515C" w:rsidP="00F1515C">
      <w:pPr>
        <w:bidi w:val="0"/>
        <w:jc w:val="both"/>
        <w:rPr>
          <w:sz w:val="22"/>
          <w:szCs w:val="22"/>
          <w:lang w:eastAsia="en-US"/>
        </w:rPr>
      </w:pPr>
      <w:r>
        <w:rPr>
          <w:sz w:val="22"/>
          <w:szCs w:val="22"/>
          <w:lang w:eastAsia="en-US"/>
        </w:rPr>
        <w:t>In addition, we have found that the colony separation into individual polyps is executed through apoptotic pathways.  This finding is linked to the apoptotic response that we have discovered is heat-stress related and causes, in many cases, the annihilation of the whole colony.   Therefore, these studies are providing a broader view of the evolution of corals in light of their changing environment over their history.</w:t>
      </w:r>
    </w:p>
    <w:p w:rsidR="00F1515C" w:rsidRPr="008A52F0" w:rsidRDefault="00F1515C" w:rsidP="00F1515C">
      <w:pPr>
        <w:bidi w:val="0"/>
        <w:jc w:val="both"/>
        <w:rPr>
          <w:b/>
          <w:bCs/>
          <w:sz w:val="22"/>
          <w:szCs w:val="22"/>
          <w:lang w:eastAsia="en-US"/>
        </w:rPr>
      </w:pPr>
    </w:p>
    <w:p w:rsidR="00F1515C" w:rsidRPr="008A52F0" w:rsidRDefault="00F1515C" w:rsidP="00F1515C">
      <w:pPr>
        <w:bidi w:val="0"/>
        <w:jc w:val="both"/>
        <w:rPr>
          <w:sz w:val="22"/>
          <w:szCs w:val="22"/>
          <w:lang w:eastAsia="en-US"/>
        </w:rPr>
      </w:pPr>
      <w:r>
        <w:rPr>
          <w:sz w:val="22"/>
          <w:szCs w:val="22"/>
          <w:lang w:eastAsia="en-US"/>
        </w:rPr>
        <w:t xml:space="preserve">I am also pursuing questions related to how acidification impacts phytoplankton in the water column as a means to create a dependable tool for </w:t>
      </w:r>
      <w:proofErr w:type="spellStart"/>
      <w:r>
        <w:rPr>
          <w:sz w:val="22"/>
          <w:szCs w:val="22"/>
          <w:lang w:eastAsia="en-US"/>
        </w:rPr>
        <w:t>paleoreconstruction</w:t>
      </w:r>
      <w:proofErr w:type="spellEnd"/>
      <w:r>
        <w:rPr>
          <w:sz w:val="22"/>
          <w:szCs w:val="22"/>
          <w:lang w:eastAsia="en-US"/>
        </w:rPr>
        <w:t xml:space="preserve"> of past climates.</w:t>
      </w:r>
      <w:r w:rsidRPr="008A52F0">
        <w:rPr>
          <w:sz w:val="22"/>
          <w:szCs w:val="22"/>
          <w:lang w:eastAsia="en-US"/>
        </w:rPr>
        <w:t xml:space="preserve"> A major determinant of global climate is the atmospheric CO</w:t>
      </w:r>
      <w:r w:rsidRPr="008A52F0">
        <w:rPr>
          <w:sz w:val="22"/>
          <w:szCs w:val="22"/>
          <w:vertAlign w:val="subscript"/>
          <w:lang w:eastAsia="en-US"/>
        </w:rPr>
        <w:t>2</w:t>
      </w:r>
      <w:r w:rsidRPr="008A52F0">
        <w:rPr>
          <w:sz w:val="22"/>
          <w:szCs w:val="22"/>
          <w:lang w:eastAsia="en-US"/>
        </w:rPr>
        <w:t xml:space="preserve"> concentration. A possible tool for making such assessments is through the use of various forms of organic phytoplankton remains in the sediments. Th</w:t>
      </w:r>
      <w:r>
        <w:rPr>
          <w:sz w:val="22"/>
          <w:szCs w:val="22"/>
          <w:lang w:eastAsia="en-US"/>
        </w:rPr>
        <w:t>e</w:t>
      </w:r>
      <w:r w:rsidRPr="008A52F0">
        <w:rPr>
          <w:sz w:val="22"/>
          <w:szCs w:val="22"/>
          <w:lang w:eastAsia="en-US"/>
        </w:rPr>
        <w:t>s</w:t>
      </w:r>
      <w:r>
        <w:rPr>
          <w:sz w:val="22"/>
          <w:szCs w:val="22"/>
          <w:lang w:eastAsia="en-US"/>
        </w:rPr>
        <w:t>e</w:t>
      </w:r>
      <w:r w:rsidRPr="008A52F0">
        <w:rPr>
          <w:sz w:val="22"/>
          <w:szCs w:val="22"/>
          <w:lang w:eastAsia="en-US"/>
        </w:rPr>
        <w:t xml:space="preserve"> method</w:t>
      </w:r>
      <w:r>
        <w:rPr>
          <w:sz w:val="22"/>
          <w:szCs w:val="22"/>
          <w:lang w:eastAsia="en-US"/>
        </w:rPr>
        <w:t>s</w:t>
      </w:r>
      <w:r w:rsidRPr="008A52F0">
        <w:rPr>
          <w:sz w:val="22"/>
          <w:szCs w:val="22"/>
          <w:lang w:eastAsia="en-US"/>
        </w:rPr>
        <w:t xml:space="preserve"> have been developed and tested during the last </w:t>
      </w:r>
      <w:r w:rsidRPr="008A52F0">
        <w:rPr>
          <w:sz w:val="22"/>
          <w:szCs w:val="22"/>
          <w:lang w:eastAsia="en-US"/>
        </w:rPr>
        <w:lastRenderedPageBreak/>
        <w:t>decade and found to be lacking in several aspects, ma</w:t>
      </w:r>
      <w:r>
        <w:rPr>
          <w:sz w:val="22"/>
          <w:szCs w:val="22"/>
          <w:lang w:eastAsia="en-US"/>
        </w:rPr>
        <w:t>i</w:t>
      </w:r>
      <w:r w:rsidRPr="008A52F0">
        <w:rPr>
          <w:sz w:val="22"/>
          <w:szCs w:val="22"/>
          <w:lang w:eastAsia="en-US"/>
        </w:rPr>
        <w:t>nly th</w:t>
      </w:r>
      <w:r>
        <w:rPr>
          <w:sz w:val="22"/>
          <w:szCs w:val="22"/>
          <w:lang w:eastAsia="en-US"/>
        </w:rPr>
        <w:t>e</w:t>
      </w:r>
      <w:r w:rsidRPr="008A52F0">
        <w:rPr>
          <w:sz w:val="22"/>
          <w:szCs w:val="22"/>
          <w:lang w:eastAsia="en-US"/>
        </w:rPr>
        <w:t>s</w:t>
      </w:r>
      <w:r>
        <w:rPr>
          <w:sz w:val="22"/>
          <w:szCs w:val="22"/>
          <w:lang w:eastAsia="en-US"/>
        </w:rPr>
        <w:t>e</w:t>
      </w:r>
      <w:r w:rsidRPr="008A52F0">
        <w:rPr>
          <w:sz w:val="22"/>
          <w:szCs w:val="22"/>
          <w:lang w:eastAsia="en-US"/>
        </w:rPr>
        <w:t xml:space="preserve"> method</w:t>
      </w:r>
      <w:r>
        <w:rPr>
          <w:sz w:val="22"/>
          <w:szCs w:val="22"/>
          <w:lang w:eastAsia="en-US"/>
        </w:rPr>
        <w:t>s</w:t>
      </w:r>
      <w:r w:rsidRPr="008A52F0">
        <w:rPr>
          <w:sz w:val="22"/>
          <w:szCs w:val="22"/>
          <w:lang w:eastAsia="en-US"/>
        </w:rPr>
        <w:t xml:space="preserve"> did not consider significant physiological characteristics of phytoplankton such as active carbon transport. I have developed a model that may be capable of extracting </w:t>
      </w:r>
      <w:proofErr w:type="spellStart"/>
      <w:r w:rsidRPr="008A52F0">
        <w:rPr>
          <w:sz w:val="22"/>
          <w:szCs w:val="22"/>
          <w:lang w:eastAsia="en-US"/>
        </w:rPr>
        <w:t>paleo</w:t>
      </w:r>
      <w:proofErr w:type="spellEnd"/>
      <w:r w:rsidRPr="008A52F0">
        <w:rPr>
          <w:sz w:val="22"/>
          <w:szCs w:val="22"/>
          <w:lang w:eastAsia="en-US"/>
        </w:rPr>
        <w:t xml:space="preserve"> atmospheric CO</w:t>
      </w:r>
      <w:r w:rsidRPr="008A52F0">
        <w:rPr>
          <w:sz w:val="22"/>
          <w:szCs w:val="22"/>
          <w:vertAlign w:val="subscript"/>
          <w:lang w:eastAsia="en-US"/>
        </w:rPr>
        <w:t>2</w:t>
      </w:r>
      <w:r w:rsidRPr="008A52F0">
        <w:rPr>
          <w:sz w:val="22"/>
          <w:szCs w:val="22"/>
          <w:lang w:eastAsia="en-US"/>
        </w:rPr>
        <w:t xml:space="preserve"> concentration </w:t>
      </w:r>
      <w:r>
        <w:rPr>
          <w:sz w:val="22"/>
          <w:szCs w:val="22"/>
          <w:lang w:eastAsia="en-US"/>
        </w:rPr>
        <w:t>values from the stable carbon isotope</w:t>
      </w:r>
      <w:r w:rsidRPr="008A52F0">
        <w:rPr>
          <w:sz w:val="22"/>
          <w:szCs w:val="22"/>
          <w:lang w:eastAsia="en-US"/>
        </w:rPr>
        <w:t xml:space="preserve"> composition of phytoplankton, considering the typical physiological parameters for each species. The model is based on both in situ and in vivo measurements. This work is summarized in two separate manuscripts (</w:t>
      </w:r>
      <w:r>
        <w:rPr>
          <w:sz w:val="22"/>
          <w:szCs w:val="22"/>
          <w:lang w:eastAsia="en-US"/>
        </w:rPr>
        <w:t xml:space="preserve">Tchernov and </w:t>
      </w:r>
      <w:proofErr w:type="spellStart"/>
      <w:r>
        <w:rPr>
          <w:sz w:val="22"/>
          <w:szCs w:val="22"/>
          <w:lang w:eastAsia="en-US"/>
        </w:rPr>
        <w:t>Lifshultz</w:t>
      </w:r>
      <w:proofErr w:type="spellEnd"/>
      <w:r>
        <w:rPr>
          <w:sz w:val="22"/>
          <w:szCs w:val="22"/>
          <w:lang w:eastAsia="en-US"/>
        </w:rPr>
        <w:t xml:space="preserve"> </w:t>
      </w:r>
      <w:r>
        <w:rPr>
          <w:i/>
          <w:iCs/>
          <w:sz w:val="22"/>
          <w:szCs w:val="22"/>
          <w:lang w:eastAsia="en-US"/>
        </w:rPr>
        <w:t xml:space="preserve">in </w:t>
      </w:r>
      <w:proofErr w:type="gramStart"/>
      <w:r>
        <w:rPr>
          <w:i/>
          <w:iCs/>
          <w:sz w:val="22"/>
          <w:szCs w:val="22"/>
          <w:lang w:eastAsia="en-US"/>
        </w:rPr>
        <w:t>revision</w:t>
      </w:r>
      <w:r>
        <w:rPr>
          <w:sz w:val="22"/>
          <w:szCs w:val="22"/>
          <w:lang w:eastAsia="en-US"/>
        </w:rPr>
        <w:t>,</w:t>
      </w:r>
      <w:proofErr w:type="gramEnd"/>
      <w:r>
        <w:rPr>
          <w:sz w:val="22"/>
          <w:szCs w:val="22"/>
          <w:lang w:eastAsia="en-US"/>
        </w:rPr>
        <w:t xml:space="preserve"> and Tchernov et al. </w:t>
      </w:r>
      <w:r w:rsidRPr="00A37BBE">
        <w:rPr>
          <w:i/>
          <w:iCs/>
          <w:sz w:val="22"/>
          <w:szCs w:val="22"/>
          <w:lang w:eastAsia="en-US"/>
        </w:rPr>
        <w:t>submitted</w:t>
      </w:r>
      <w:r w:rsidRPr="008A52F0">
        <w:rPr>
          <w:sz w:val="22"/>
          <w:szCs w:val="22"/>
          <w:lang w:eastAsia="en-US"/>
        </w:rPr>
        <w:t>) that show the impact of temporal and spatial changes in the water on the stable carbon isotop</w:t>
      </w:r>
      <w:r>
        <w:rPr>
          <w:sz w:val="22"/>
          <w:szCs w:val="22"/>
          <w:lang w:eastAsia="en-US"/>
        </w:rPr>
        <w:t>es composition of phytoplankton.</w:t>
      </w:r>
    </w:p>
    <w:p w:rsidR="00F1515C" w:rsidRPr="008A52F0" w:rsidRDefault="00F1515C" w:rsidP="00F1515C">
      <w:pPr>
        <w:bidi w:val="0"/>
        <w:jc w:val="both"/>
        <w:rPr>
          <w:b/>
          <w:bCs/>
          <w:sz w:val="22"/>
          <w:szCs w:val="22"/>
          <w:lang w:eastAsia="en-US"/>
        </w:rPr>
      </w:pPr>
    </w:p>
    <w:p w:rsidR="00F1515C" w:rsidRDefault="00F1515C" w:rsidP="00F1515C">
      <w:pPr>
        <w:bidi w:val="0"/>
        <w:jc w:val="both"/>
        <w:rPr>
          <w:b/>
          <w:bCs/>
          <w:sz w:val="22"/>
          <w:szCs w:val="22"/>
        </w:rPr>
      </w:pPr>
      <w:r>
        <w:rPr>
          <w:b/>
          <w:bCs/>
          <w:sz w:val="22"/>
          <w:szCs w:val="22"/>
        </w:rPr>
        <w:t>c. Deep Coral Physiology</w:t>
      </w:r>
    </w:p>
    <w:p w:rsidR="00F1515C" w:rsidRDefault="00F1515C" w:rsidP="00F1515C">
      <w:pPr>
        <w:bidi w:val="0"/>
        <w:jc w:val="both"/>
        <w:rPr>
          <w:b/>
          <w:bCs/>
          <w:sz w:val="22"/>
          <w:szCs w:val="22"/>
        </w:rPr>
      </w:pPr>
    </w:p>
    <w:p w:rsidR="00F1515C" w:rsidRDefault="00F1515C" w:rsidP="00F1515C">
      <w:pPr>
        <w:bidi w:val="0"/>
        <w:jc w:val="both"/>
        <w:rPr>
          <w:sz w:val="22"/>
          <w:szCs w:val="22"/>
        </w:rPr>
      </w:pPr>
      <w:r>
        <w:rPr>
          <w:sz w:val="22"/>
          <w:szCs w:val="22"/>
        </w:rPr>
        <w:t xml:space="preserve">Most of the world's reefs lie below a depth of </w:t>
      </w:r>
      <w:smartTag w:uri="urn:schemas-microsoft-com:office:smarttags" w:element="metricconverter">
        <w:smartTagPr>
          <w:attr w:name="ProductID" w:val="50 meters"/>
        </w:smartTagPr>
        <w:r>
          <w:rPr>
            <w:sz w:val="22"/>
            <w:szCs w:val="22"/>
          </w:rPr>
          <w:t>50 meters</w:t>
        </w:r>
      </w:smartTag>
      <w:r>
        <w:rPr>
          <w:sz w:val="22"/>
          <w:szCs w:val="22"/>
        </w:rPr>
        <w:t xml:space="preserve">, and normally continue to </w:t>
      </w:r>
      <w:smartTag w:uri="urn:schemas-microsoft-com:office:smarttags" w:element="metricconverter">
        <w:smartTagPr>
          <w:attr w:name="ProductID" w:val="150 meters"/>
        </w:smartTagPr>
        <w:r>
          <w:rPr>
            <w:sz w:val="22"/>
            <w:szCs w:val="22"/>
          </w:rPr>
          <w:t>150 meters</w:t>
        </w:r>
      </w:smartTag>
      <w:r>
        <w:rPr>
          <w:sz w:val="22"/>
          <w:szCs w:val="22"/>
        </w:rPr>
        <w:t xml:space="preserve">, particularly in the Indo-Pacific realm.  This means that most of the reef has never been thoroughly investigated due to technological limitations.  Recently, due to advancements in SCUBA technology (namely, more accessible and affordable TRIMIX and </w:t>
      </w:r>
      <w:proofErr w:type="spellStart"/>
      <w:r>
        <w:rPr>
          <w:sz w:val="22"/>
          <w:szCs w:val="22"/>
        </w:rPr>
        <w:t>rebreather</w:t>
      </w:r>
      <w:proofErr w:type="spellEnd"/>
      <w:r>
        <w:rPr>
          <w:sz w:val="22"/>
          <w:szCs w:val="22"/>
        </w:rPr>
        <w:t xml:space="preserve"> systems)   it has become possible to study the coral reefs at these depths in Eilat.  Because this is an entirely new research area, there is a substantial amount of work underway analyzing and understanding the basic physiology of the organisms living in those deep reefs.</w:t>
      </w:r>
    </w:p>
    <w:p w:rsidR="00F1515C" w:rsidRDefault="00F1515C" w:rsidP="00F1515C">
      <w:pPr>
        <w:bidi w:val="0"/>
        <w:jc w:val="both"/>
        <w:rPr>
          <w:sz w:val="22"/>
          <w:szCs w:val="22"/>
        </w:rPr>
      </w:pPr>
    </w:p>
    <w:p w:rsidR="00F1515C" w:rsidRDefault="00F1515C" w:rsidP="00F1515C">
      <w:pPr>
        <w:bidi w:val="0"/>
        <w:jc w:val="both"/>
        <w:rPr>
          <w:sz w:val="22"/>
          <w:szCs w:val="22"/>
        </w:rPr>
      </w:pPr>
      <w:r>
        <w:rPr>
          <w:sz w:val="22"/>
          <w:szCs w:val="22"/>
        </w:rPr>
        <w:t xml:space="preserve">Our findings include the description of a totally new photosynthetic pathway and organization.  Deep corals and also </w:t>
      </w:r>
      <w:proofErr w:type="spellStart"/>
      <w:r>
        <w:rPr>
          <w:sz w:val="22"/>
          <w:szCs w:val="22"/>
        </w:rPr>
        <w:t>macroalgae</w:t>
      </w:r>
      <w:proofErr w:type="spellEnd"/>
      <w:r>
        <w:rPr>
          <w:sz w:val="22"/>
          <w:szCs w:val="22"/>
        </w:rPr>
        <w:t xml:space="preserve"> seem to have an extremely low photosynthetic rate and an almost complete absence of PS1 functional response.  In the case of corals, this makes this symbiosis questionable in terms of the benefit of the hosts.  We believe that the host is actually contributing carbohydrates to the algal symbionts.  If this is true, it redefines the nature of the symbiosis between corals and their algal symbionts.</w:t>
      </w:r>
    </w:p>
    <w:p w:rsidR="00F1515C" w:rsidRDefault="00F1515C" w:rsidP="00F1515C">
      <w:pPr>
        <w:bidi w:val="0"/>
        <w:jc w:val="both"/>
        <w:rPr>
          <w:sz w:val="22"/>
          <w:szCs w:val="22"/>
        </w:rPr>
      </w:pPr>
    </w:p>
    <w:p w:rsidR="00F1515C" w:rsidRDefault="00F1515C" w:rsidP="00F1515C">
      <w:pPr>
        <w:bidi w:val="0"/>
        <w:jc w:val="both"/>
        <w:rPr>
          <w:sz w:val="22"/>
          <w:szCs w:val="22"/>
        </w:rPr>
      </w:pPr>
      <w:r>
        <w:rPr>
          <w:sz w:val="22"/>
          <w:szCs w:val="22"/>
        </w:rPr>
        <w:t>Surprisingly, the photosynthetic organisms that dwell at those depths have not lost their ability to produce high rates of photosynthesis at high light intensities, and do not show the characteristic non-photochemical quenching evident from corals and macro algae living in shallower depths.</w:t>
      </w:r>
    </w:p>
    <w:p w:rsidR="00F1515C" w:rsidRDefault="00F1515C" w:rsidP="00F1515C">
      <w:pPr>
        <w:bidi w:val="0"/>
        <w:jc w:val="both"/>
        <w:rPr>
          <w:sz w:val="22"/>
          <w:szCs w:val="22"/>
        </w:rPr>
      </w:pPr>
    </w:p>
    <w:p w:rsidR="00F1515C" w:rsidRDefault="00F1515C" w:rsidP="00F1515C">
      <w:pPr>
        <w:bidi w:val="0"/>
        <w:jc w:val="both"/>
        <w:rPr>
          <w:sz w:val="22"/>
          <w:szCs w:val="22"/>
        </w:rPr>
      </w:pPr>
      <w:r>
        <w:rPr>
          <w:sz w:val="22"/>
          <w:szCs w:val="22"/>
        </w:rPr>
        <w:t xml:space="preserve">We are currently in the final stages of fortifying and retesting these results using different techniques prior to publishing.  Because of the novelty of this research, in the process of analysis we have developed new techniques and machinery that enable us to acquire data.  For example, we have now a membrane inlet mass spectrometer that is linked to both a fast repetition rate </w:t>
      </w:r>
      <w:proofErr w:type="spellStart"/>
      <w:r>
        <w:rPr>
          <w:sz w:val="22"/>
          <w:szCs w:val="22"/>
        </w:rPr>
        <w:t>fluorometer</w:t>
      </w:r>
      <w:proofErr w:type="spellEnd"/>
      <w:r>
        <w:rPr>
          <w:sz w:val="22"/>
          <w:szCs w:val="22"/>
        </w:rPr>
        <w:t xml:space="preserve"> and a pulse-amplitude modulated </w:t>
      </w:r>
      <w:proofErr w:type="spellStart"/>
      <w:r>
        <w:rPr>
          <w:sz w:val="22"/>
          <w:szCs w:val="22"/>
        </w:rPr>
        <w:t>fluorometer</w:t>
      </w:r>
      <w:proofErr w:type="spellEnd"/>
      <w:r>
        <w:rPr>
          <w:sz w:val="22"/>
          <w:szCs w:val="22"/>
        </w:rPr>
        <w:t>, especially modified for this purpose.  I believe that this is a promising new research direction that will be the foundation for a wide range of studies in the future.</w:t>
      </w:r>
    </w:p>
    <w:p w:rsidR="00F1515C" w:rsidRDefault="00F1515C" w:rsidP="00F1515C">
      <w:pPr>
        <w:bidi w:val="0"/>
        <w:jc w:val="both"/>
        <w:rPr>
          <w:sz w:val="22"/>
          <w:szCs w:val="22"/>
        </w:rPr>
      </w:pPr>
    </w:p>
    <w:p w:rsidR="00F1515C" w:rsidRDefault="00F1515C" w:rsidP="00F1515C">
      <w:pPr>
        <w:bidi w:val="0"/>
        <w:jc w:val="both"/>
        <w:rPr>
          <w:b/>
          <w:bCs/>
          <w:sz w:val="22"/>
          <w:szCs w:val="22"/>
        </w:rPr>
      </w:pPr>
      <w:r>
        <w:rPr>
          <w:b/>
          <w:bCs/>
          <w:sz w:val="22"/>
          <w:szCs w:val="22"/>
        </w:rPr>
        <w:t xml:space="preserve">III. Scientific public service: </w:t>
      </w:r>
    </w:p>
    <w:p w:rsidR="00F1515C" w:rsidRDefault="00F1515C" w:rsidP="00F1515C">
      <w:pPr>
        <w:bidi w:val="0"/>
        <w:jc w:val="both"/>
        <w:rPr>
          <w:sz w:val="22"/>
          <w:szCs w:val="22"/>
        </w:rPr>
      </w:pPr>
    </w:p>
    <w:p w:rsidR="00F1515C" w:rsidRDefault="00F1515C" w:rsidP="00F1515C">
      <w:pPr>
        <w:bidi w:val="0"/>
        <w:jc w:val="both"/>
        <w:rPr>
          <w:sz w:val="22"/>
          <w:szCs w:val="22"/>
        </w:rPr>
      </w:pPr>
      <w:r>
        <w:rPr>
          <w:sz w:val="22"/>
          <w:szCs w:val="22"/>
        </w:rPr>
        <w:t xml:space="preserve">Since October 2004, I have been serving as the administrative director of the Interuniversity Institute for Marine Sciences (IUI).  This institute hosts seven universities and one college in their hands-on marine research and provides courses which teach over 250 students per year.  The IUI is the only marine biology facility in the country that is under academic criteria and is directly budgeted via VATAT.  We are currently employing six resident scientists and over forty students.  In addition, the institute hosts over 30 Israeli research groups that perform active research from this facility.  The IUI hosts several international expeditions and courses each year including a wide variety of foreign institutions.  My responsibilities as administrative director include not only pure administrative task such as managing fifty-five employees, an annual budget of over ten million </w:t>
      </w:r>
      <w:proofErr w:type="spellStart"/>
      <w:r>
        <w:rPr>
          <w:sz w:val="22"/>
          <w:szCs w:val="22"/>
        </w:rPr>
        <w:t>sheckels</w:t>
      </w:r>
      <w:proofErr w:type="spellEnd"/>
      <w:r>
        <w:rPr>
          <w:sz w:val="22"/>
          <w:szCs w:val="22"/>
        </w:rPr>
        <w:t xml:space="preserve">, but also to represent our institute to the municipalities and educational bodies pursuing its development and growth.  </w:t>
      </w:r>
    </w:p>
    <w:p w:rsidR="00F1515C" w:rsidRPr="00373F56" w:rsidRDefault="00F1515C" w:rsidP="00F1515C">
      <w:pPr>
        <w:bidi w:val="0"/>
        <w:jc w:val="both"/>
        <w:rPr>
          <w:sz w:val="22"/>
          <w:szCs w:val="22"/>
        </w:rPr>
      </w:pPr>
    </w:p>
    <w:p w:rsidR="00F1515C" w:rsidRPr="008A52F0" w:rsidRDefault="00F1515C" w:rsidP="00F1515C">
      <w:pPr>
        <w:pStyle w:val="Heading4"/>
        <w:jc w:val="both"/>
        <w:rPr>
          <w:sz w:val="22"/>
          <w:szCs w:val="22"/>
        </w:rPr>
      </w:pPr>
      <w:r>
        <w:rPr>
          <w:sz w:val="22"/>
          <w:szCs w:val="22"/>
        </w:rPr>
        <w:lastRenderedPageBreak/>
        <w:t xml:space="preserve">IV. </w:t>
      </w:r>
      <w:r w:rsidRPr="008A52F0">
        <w:rPr>
          <w:sz w:val="22"/>
          <w:szCs w:val="22"/>
        </w:rPr>
        <w:t>Future plans</w:t>
      </w:r>
    </w:p>
    <w:p w:rsidR="00F1515C" w:rsidRDefault="00F1515C" w:rsidP="00F1515C">
      <w:pPr>
        <w:bidi w:val="0"/>
        <w:jc w:val="both"/>
        <w:rPr>
          <w:sz w:val="22"/>
          <w:szCs w:val="22"/>
        </w:rPr>
      </w:pPr>
      <w:r w:rsidRPr="008A52F0">
        <w:rPr>
          <w:sz w:val="22"/>
          <w:szCs w:val="22"/>
        </w:rPr>
        <w:t xml:space="preserve"> </w:t>
      </w:r>
    </w:p>
    <w:p w:rsidR="00F1515C" w:rsidRDefault="00F1515C" w:rsidP="00F1515C">
      <w:pPr>
        <w:bidi w:val="0"/>
        <w:jc w:val="both"/>
        <w:rPr>
          <w:sz w:val="22"/>
          <w:szCs w:val="22"/>
        </w:rPr>
      </w:pPr>
      <w:r>
        <w:rPr>
          <w:sz w:val="22"/>
          <w:szCs w:val="22"/>
        </w:rPr>
        <w:t>My future research plans include the expansion and continuation of research described above.   The following interrelated themes summarize the focus of my research for the near future:</w:t>
      </w:r>
    </w:p>
    <w:p w:rsidR="00F1515C" w:rsidRDefault="00F1515C" w:rsidP="00F1515C">
      <w:pPr>
        <w:bidi w:val="0"/>
        <w:jc w:val="both"/>
        <w:rPr>
          <w:sz w:val="22"/>
          <w:szCs w:val="22"/>
        </w:rPr>
      </w:pPr>
    </w:p>
    <w:p w:rsidR="00F1515C" w:rsidRDefault="00F1515C" w:rsidP="00F1515C">
      <w:pPr>
        <w:numPr>
          <w:ilvl w:val="0"/>
          <w:numId w:val="1"/>
        </w:numPr>
        <w:bidi w:val="0"/>
        <w:jc w:val="both"/>
        <w:rPr>
          <w:sz w:val="22"/>
          <w:szCs w:val="22"/>
        </w:rPr>
      </w:pPr>
      <w:r>
        <w:rPr>
          <w:i/>
          <w:iCs/>
          <w:sz w:val="22"/>
          <w:szCs w:val="22"/>
        </w:rPr>
        <w:t xml:space="preserve">Ocean acidification </w:t>
      </w:r>
    </w:p>
    <w:p w:rsidR="00F1515C" w:rsidRPr="00BE013B" w:rsidRDefault="00F1515C" w:rsidP="00F1515C">
      <w:pPr>
        <w:bidi w:val="0"/>
        <w:ind w:left="1440"/>
        <w:jc w:val="both"/>
        <w:rPr>
          <w:sz w:val="22"/>
          <w:szCs w:val="22"/>
        </w:rPr>
      </w:pPr>
      <w:r>
        <w:rPr>
          <w:sz w:val="22"/>
          <w:szCs w:val="22"/>
        </w:rPr>
        <w:t xml:space="preserve">Anchored in the findings thus far, I am turning to a wide-range of species and </w:t>
      </w:r>
      <w:proofErr w:type="spellStart"/>
      <w:r>
        <w:rPr>
          <w:sz w:val="22"/>
          <w:szCs w:val="22"/>
        </w:rPr>
        <w:t>genuses</w:t>
      </w:r>
      <w:proofErr w:type="spellEnd"/>
      <w:r>
        <w:rPr>
          <w:sz w:val="22"/>
          <w:szCs w:val="22"/>
        </w:rPr>
        <w:t xml:space="preserve"> to try and learn about the more general responses to a low pH environment.   I also intend to investigate the biochemical and molecular pathways that lead to these acute responses.  My overarching goal is to form a sound evolutionary study that will reflect on their response to their changing environmental conditions.</w:t>
      </w:r>
    </w:p>
    <w:p w:rsidR="00F1515C" w:rsidRDefault="00F1515C" w:rsidP="00F1515C">
      <w:pPr>
        <w:bidi w:val="0"/>
        <w:jc w:val="both"/>
        <w:rPr>
          <w:i/>
          <w:iCs/>
          <w:sz w:val="22"/>
          <w:szCs w:val="22"/>
        </w:rPr>
      </w:pPr>
      <w:r>
        <w:rPr>
          <w:i/>
          <w:iCs/>
          <w:sz w:val="22"/>
          <w:szCs w:val="22"/>
        </w:rPr>
        <w:tab/>
      </w:r>
    </w:p>
    <w:p w:rsidR="00F1515C" w:rsidRDefault="00F1515C" w:rsidP="00F1515C">
      <w:pPr>
        <w:bidi w:val="0"/>
        <w:ind w:firstLine="720"/>
        <w:jc w:val="both"/>
        <w:rPr>
          <w:i/>
          <w:iCs/>
          <w:sz w:val="22"/>
          <w:szCs w:val="22"/>
        </w:rPr>
      </w:pPr>
      <w:r w:rsidRPr="00896F42">
        <w:rPr>
          <w:sz w:val="22"/>
          <w:szCs w:val="22"/>
        </w:rPr>
        <w:t xml:space="preserve">(2) </w:t>
      </w:r>
      <w:r>
        <w:rPr>
          <w:i/>
          <w:iCs/>
          <w:sz w:val="22"/>
          <w:szCs w:val="22"/>
        </w:rPr>
        <w:t>Coral Bleaching</w:t>
      </w:r>
    </w:p>
    <w:p w:rsidR="00F1515C" w:rsidRDefault="00F1515C" w:rsidP="00F1515C">
      <w:pPr>
        <w:bidi w:val="0"/>
        <w:ind w:firstLine="720"/>
        <w:jc w:val="both"/>
        <w:rPr>
          <w:sz w:val="22"/>
          <w:szCs w:val="22"/>
        </w:rPr>
      </w:pPr>
      <w:r>
        <w:rPr>
          <w:sz w:val="22"/>
          <w:szCs w:val="22"/>
        </w:rPr>
        <w:tab/>
      </w:r>
    </w:p>
    <w:p w:rsidR="00F1515C" w:rsidRPr="00BE013B" w:rsidRDefault="00F1515C" w:rsidP="00F1515C">
      <w:pPr>
        <w:bidi w:val="0"/>
        <w:ind w:left="1440" w:hanging="720"/>
        <w:jc w:val="both"/>
        <w:rPr>
          <w:sz w:val="22"/>
          <w:szCs w:val="22"/>
        </w:rPr>
      </w:pPr>
      <w:r>
        <w:rPr>
          <w:sz w:val="22"/>
          <w:szCs w:val="22"/>
        </w:rPr>
        <w:tab/>
        <w:t>The research to date has shed light on the fundamental physiological reason that bleaching occurs under thermal stress.  From this point forward, I will pursue the impact of bleaching on the host and the differential response that occurs amongst different species.  I believe that a better understanding of the mechanistic processes of cell death in corals is crucial to our understanding of both coral ecology and their evolution.</w:t>
      </w:r>
    </w:p>
    <w:p w:rsidR="00F1515C" w:rsidRDefault="00F1515C" w:rsidP="00F1515C">
      <w:pPr>
        <w:bidi w:val="0"/>
        <w:jc w:val="both"/>
        <w:rPr>
          <w:sz w:val="22"/>
          <w:szCs w:val="22"/>
        </w:rPr>
      </w:pPr>
    </w:p>
    <w:p w:rsidR="00F1515C" w:rsidRDefault="00F1515C" w:rsidP="00F1515C">
      <w:pPr>
        <w:bidi w:val="0"/>
        <w:ind w:firstLine="720"/>
        <w:jc w:val="both"/>
        <w:rPr>
          <w:i/>
          <w:iCs/>
          <w:sz w:val="22"/>
          <w:szCs w:val="22"/>
        </w:rPr>
      </w:pPr>
      <w:r>
        <w:rPr>
          <w:sz w:val="22"/>
          <w:szCs w:val="22"/>
        </w:rPr>
        <w:t xml:space="preserve">(3) </w:t>
      </w:r>
      <w:proofErr w:type="spellStart"/>
      <w:r>
        <w:rPr>
          <w:i/>
          <w:iCs/>
          <w:sz w:val="22"/>
          <w:szCs w:val="22"/>
        </w:rPr>
        <w:t>Paleoproxy</w:t>
      </w:r>
      <w:proofErr w:type="spellEnd"/>
      <w:r>
        <w:rPr>
          <w:sz w:val="22"/>
          <w:szCs w:val="22"/>
        </w:rPr>
        <w:t xml:space="preserve"> </w:t>
      </w:r>
      <w:r w:rsidRPr="00896F42">
        <w:rPr>
          <w:i/>
          <w:iCs/>
          <w:sz w:val="22"/>
          <w:szCs w:val="22"/>
        </w:rPr>
        <w:t>development</w:t>
      </w:r>
    </w:p>
    <w:p w:rsidR="00F1515C" w:rsidRDefault="00F1515C" w:rsidP="00F1515C">
      <w:pPr>
        <w:bidi w:val="0"/>
        <w:ind w:firstLine="720"/>
        <w:jc w:val="both"/>
        <w:rPr>
          <w:i/>
          <w:iCs/>
          <w:sz w:val="22"/>
          <w:szCs w:val="22"/>
        </w:rPr>
      </w:pPr>
      <w:r>
        <w:rPr>
          <w:i/>
          <w:iCs/>
          <w:sz w:val="22"/>
          <w:szCs w:val="22"/>
        </w:rPr>
        <w:t xml:space="preserve"> </w:t>
      </w:r>
    </w:p>
    <w:p w:rsidR="00F1515C" w:rsidRDefault="00F1515C" w:rsidP="00F1515C">
      <w:pPr>
        <w:bidi w:val="0"/>
        <w:ind w:left="1440" w:hanging="540"/>
        <w:jc w:val="both"/>
        <w:rPr>
          <w:sz w:val="22"/>
          <w:szCs w:val="22"/>
        </w:rPr>
      </w:pPr>
      <w:r>
        <w:rPr>
          <w:i/>
          <w:iCs/>
          <w:sz w:val="22"/>
          <w:szCs w:val="22"/>
        </w:rPr>
        <w:tab/>
      </w:r>
      <w:r>
        <w:rPr>
          <w:sz w:val="22"/>
          <w:szCs w:val="22"/>
        </w:rPr>
        <w:t xml:space="preserve">a) Coral </w:t>
      </w:r>
      <w:proofErr w:type="spellStart"/>
      <w:r>
        <w:rPr>
          <w:sz w:val="22"/>
          <w:szCs w:val="22"/>
        </w:rPr>
        <w:t>paleo</w:t>
      </w:r>
      <w:proofErr w:type="spellEnd"/>
      <w:r>
        <w:rPr>
          <w:sz w:val="22"/>
          <w:szCs w:val="22"/>
        </w:rPr>
        <w:t xml:space="preserve">-bleaching proxy.  At this point in time, we are in the midst of a controlled experiment that will be the basis for the Boron isotope method for </w:t>
      </w:r>
      <w:proofErr w:type="spellStart"/>
      <w:r>
        <w:rPr>
          <w:sz w:val="22"/>
          <w:szCs w:val="22"/>
        </w:rPr>
        <w:t>paleo</w:t>
      </w:r>
      <w:proofErr w:type="spellEnd"/>
      <w:r>
        <w:rPr>
          <w:sz w:val="22"/>
          <w:szCs w:val="22"/>
        </w:rPr>
        <w:t xml:space="preserve">-bleaching determination.  I plan to begin collecting cores from several locations in the world's oceans that represent different environmental conditions and analyze them for both Boron isotope ratio and other </w:t>
      </w:r>
      <w:proofErr w:type="spellStart"/>
      <w:r>
        <w:rPr>
          <w:sz w:val="22"/>
          <w:szCs w:val="22"/>
        </w:rPr>
        <w:t>paleo</w:t>
      </w:r>
      <w:proofErr w:type="spellEnd"/>
      <w:r>
        <w:rPr>
          <w:sz w:val="22"/>
          <w:szCs w:val="22"/>
        </w:rPr>
        <w:t xml:space="preserve"> proxies.  I am highly committed to continuing this research as it will be able to produce conclusive answers to whether coral bleaching is related to anthropogenic fossil fuel consumption or rather, that it is part of a naturally occurring pattern.</w:t>
      </w:r>
    </w:p>
    <w:p w:rsidR="00F1515C" w:rsidRDefault="00F1515C" w:rsidP="00F1515C">
      <w:pPr>
        <w:bidi w:val="0"/>
        <w:ind w:firstLine="720"/>
        <w:jc w:val="both"/>
        <w:rPr>
          <w:sz w:val="22"/>
          <w:szCs w:val="22"/>
        </w:rPr>
      </w:pPr>
    </w:p>
    <w:p w:rsidR="00F1515C" w:rsidRPr="00BE013B" w:rsidRDefault="00F1515C" w:rsidP="00F1515C">
      <w:pPr>
        <w:bidi w:val="0"/>
        <w:ind w:left="1440" w:hanging="720"/>
        <w:jc w:val="both"/>
        <w:rPr>
          <w:sz w:val="22"/>
          <w:szCs w:val="22"/>
        </w:rPr>
      </w:pPr>
      <w:r>
        <w:rPr>
          <w:sz w:val="22"/>
          <w:szCs w:val="22"/>
        </w:rPr>
        <w:tab/>
        <w:t xml:space="preserve">b) Paleoclimate reconstruction via phytoplankton.  I intend to continue my research on </w:t>
      </w:r>
      <w:proofErr w:type="spellStart"/>
      <w:r>
        <w:rPr>
          <w:sz w:val="22"/>
          <w:szCs w:val="22"/>
        </w:rPr>
        <w:t>coccolithosphores</w:t>
      </w:r>
      <w:proofErr w:type="spellEnd"/>
      <w:r>
        <w:rPr>
          <w:sz w:val="22"/>
          <w:szCs w:val="22"/>
        </w:rPr>
        <w:t xml:space="preserve"> and diatoms and further characterize their responses to environmental changes and the impact it has on their isotopic composition.  My ultimate goal is to refine my model for </w:t>
      </w:r>
      <w:proofErr w:type="spellStart"/>
      <w:r>
        <w:rPr>
          <w:sz w:val="22"/>
          <w:szCs w:val="22"/>
        </w:rPr>
        <w:t>paleoreconstruction</w:t>
      </w:r>
      <w:proofErr w:type="spellEnd"/>
      <w:r>
        <w:rPr>
          <w:sz w:val="22"/>
          <w:szCs w:val="22"/>
        </w:rPr>
        <w:t xml:space="preserve"> via ODP cores and their algal remains.</w:t>
      </w:r>
    </w:p>
    <w:p w:rsidR="00F1515C" w:rsidRDefault="00F1515C" w:rsidP="00F1515C">
      <w:pPr>
        <w:bidi w:val="0"/>
        <w:ind w:firstLine="720"/>
        <w:jc w:val="both"/>
        <w:rPr>
          <w:sz w:val="22"/>
          <w:szCs w:val="22"/>
        </w:rPr>
      </w:pPr>
    </w:p>
    <w:p w:rsidR="00F1515C" w:rsidRDefault="00F1515C" w:rsidP="00F1515C">
      <w:pPr>
        <w:bidi w:val="0"/>
        <w:ind w:firstLine="720"/>
        <w:jc w:val="both"/>
        <w:rPr>
          <w:i/>
          <w:iCs/>
          <w:sz w:val="22"/>
          <w:szCs w:val="22"/>
        </w:rPr>
      </w:pPr>
      <w:r>
        <w:rPr>
          <w:sz w:val="22"/>
          <w:szCs w:val="22"/>
        </w:rPr>
        <w:t xml:space="preserve">(4) </w:t>
      </w:r>
      <w:r>
        <w:rPr>
          <w:i/>
          <w:iCs/>
          <w:sz w:val="22"/>
          <w:szCs w:val="22"/>
        </w:rPr>
        <w:t>Deep Reef Investigations.</w:t>
      </w:r>
    </w:p>
    <w:p w:rsidR="00F1515C" w:rsidRDefault="00F1515C" w:rsidP="00F1515C">
      <w:pPr>
        <w:bidi w:val="0"/>
        <w:ind w:firstLine="720"/>
        <w:jc w:val="both"/>
        <w:rPr>
          <w:sz w:val="22"/>
          <w:szCs w:val="22"/>
        </w:rPr>
      </w:pPr>
      <w:r>
        <w:rPr>
          <w:sz w:val="22"/>
          <w:szCs w:val="22"/>
        </w:rPr>
        <w:tab/>
      </w:r>
    </w:p>
    <w:p w:rsidR="00F1515C" w:rsidRPr="0016644B" w:rsidRDefault="00F1515C" w:rsidP="00F1515C">
      <w:pPr>
        <w:bidi w:val="0"/>
        <w:ind w:left="1440" w:hanging="720"/>
        <w:jc w:val="both"/>
        <w:rPr>
          <w:sz w:val="22"/>
          <w:szCs w:val="22"/>
        </w:rPr>
      </w:pPr>
      <w:r>
        <w:rPr>
          <w:sz w:val="22"/>
          <w:szCs w:val="22"/>
        </w:rPr>
        <w:tab/>
        <w:t xml:space="preserve">The deep reef represents a nearly endless source for novel and relevant research.  I choose to focus on the photosynthetic questions that challenge the organisms at those depths.  I will further investigate the photosynthetic apparatus of both the algal symbionts of corals and macro algae in order to elucidate the photosynthetic mechanism that is manifested in those organisms.  My final goal is to create a </w:t>
      </w:r>
      <w:proofErr w:type="spellStart"/>
      <w:r>
        <w:rPr>
          <w:sz w:val="22"/>
          <w:szCs w:val="22"/>
        </w:rPr>
        <w:t>bioenergetic</w:t>
      </w:r>
      <w:proofErr w:type="spellEnd"/>
      <w:r>
        <w:rPr>
          <w:sz w:val="22"/>
          <w:szCs w:val="22"/>
        </w:rPr>
        <w:t xml:space="preserve"> model that will explain the way these creatures operate in the deep, along with a precise photosynthetic mechanism. </w:t>
      </w:r>
    </w:p>
    <w:p w:rsidR="00F1515C" w:rsidRPr="008A52F0" w:rsidRDefault="00F1515C" w:rsidP="00F1515C">
      <w:pPr>
        <w:bidi w:val="0"/>
        <w:jc w:val="both"/>
        <w:rPr>
          <w:sz w:val="22"/>
          <w:szCs w:val="22"/>
        </w:rPr>
      </w:pPr>
      <w:r>
        <w:rPr>
          <w:sz w:val="22"/>
          <w:szCs w:val="22"/>
        </w:rPr>
        <w:tab/>
      </w:r>
    </w:p>
    <w:p w:rsidR="00373AF7" w:rsidRPr="00F1515C" w:rsidRDefault="00373AF7" w:rsidP="00F1515C">
      <w:pPr>
        <w:bidi w:val="0"/>
      </w:pPr>
    </w:p>
    <w:sectPr w:rsidR="00373AF7" w:rsidRPr="00F1515C">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17502"/>
    <w:multiLevelType w:val="hybridMultilevel"/>
    <w:tmpl w:val="ED800128"/>
    <w:lvl w:ilvl="0" w:tplc="C0D41EC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515C"/>
    <w:rsid w:val="000026F0"/>
    <w:rsid w:val="000D6A92"/>
    <w:rsid w:val="00141967"/>
    <w:rsid w:val="0015249D"/>
    <w:rsid w:val="00183244"/>
    <w:rsid w:val="00222CE4"/>
    <w:rsid w:val="00270C97"/>
    <w:rsid w:val="00373AF7"/>
    <w:rsid w:val="004D56A2"/>
    <w:rsid w:val="005A6522"/>
    <w:rsid w:val="00684E67"/>
    <w:rsid w:val="00787061"/>
    <w:rsid w:val="007F6C94"/>
    <w:rsid w:val="00B96FD4"/>
    <w:rsid w:val="00C80117"/>
    <w:rsid w:val="00DC5294"/>
    <w:rsid w:val="00F1515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15C"/>
    <w:pPr>
      <w:bidi/>
      <w:spacing w:after="0" w:line="240" w:lineRule="auto"/>
    </w:pPr>
    <w:rPr>
      <w:rFonts w:ascii="Times New Roman" w:eastAsia="Times New Roman" w:hAnsi="Times New Roman" w:cs="Times New Roman"/>
      <w:sz w:val="24"/>
      <w:szCs w:val="24"/>
      <w:lang w:eastAsia="he-IL"/>
    </w:rPr>
  </w:style>
  <w:style w:type="paragraph" w:styleId="Heading1">
    <w:name w:val="heading 1"/>
    <w:basedOn w:val="Normal"/>
    <w:next w:val="Normal"/>
    <w:link w:val="Heading1Char"/>
    <w:qFormat/>
    <w:rsid w:val="00F1515C"/>
    <w:pPr>
      <w:keepNext/>
      <w:bidi w:val="0"/>
      <w:outlineLvl w:val="0"/>
    </w:pPr>
    <w:rPr>
      <w:b/>
      <w:bCs/>
    </w:rPr>
  </w:style>
  <w:style w:type="paragraph" w:styleId="Heading3">
    <w:name w:val="heading 3"/>
    <w:basedOn w:val="Normal"/>
    <w:next w:val="Normal"/>
    <w:link w:val="Heading3Char"/>
    <w:qFormat/>
    <w:rsid w:val="00F1515C"/>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1515C"/>
    <w:pPr>
      <w:keepNext/>
      <w:bidi w:val="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515C"/>
    <w:rPr>
      <w:rFonts w:ascii="Times New Roman" w:eastAsia="Times New Roman" w:hAnsi="Times New Roman" w:cs="Times New Roman"/>
      <w:b/>
      <w:bCs/>
      <w:sz w:val="24"/>
      <w:szCs w:val="24"/>
      <w:lang w:eastAsia="he-IL"/>
    </w:rPr>
  </w:style>
  <w:style w:type="character" w:customStyle="1" w:styleId="Heading3Char">
    <w:name w:val="Heading 3 Char"/>
    <w:basedOn w:val="DefaultParagraphFont"/>
    <w:link w:val="Heading3"/>
    <w:rsid w:val="00F1515C"/>
    <w:rPr>
      <w:rFonts w:ascii="Arial" w:eastAsia="Times New Roman" w:hAnsi="Arial" w:cs="Arial"/>
      <w:b/>
      <w:bCs/>
      <w:sz w:val="26"/>
      <w:szCs w:val="26"/>
      <w:lang w:eastAsia="he-IL"/>
    </w:rPr>
  </w:style>
  <w:style w:type="character" w:customStyle="1" w:styleId="Heading4Char">
    <w:name w:val="Heading 4 Char"/>
    <w:basedOn w:val="DefaultParagraphFont"/>
    <w:link w:val="Heading4"/>
    <w:rsid w:val="00F1515C"/>
    <w:rPr>
      <w:rFonts w:ascii="Times New Roman" w:eastAsia="Times New Roman" w:hAnsi="Times New Roman" w:cs="Times New Roman"/>
      <w:b/>
      <w:bCs/>
      <w:sz w:val="28"/>
      <w:szCs w:val="28"/>
      <w:lang w:eastAsia="he-IL"/>
    </w:rPr>
  </w:style>
  <w:style w:type="paragraph" w:styleId="BalloonText">
    <w:name w:val="Balloon Text"/>
    <w:basedOn w:val="Normal"/>
    <w:link w:val="BalloonTextChar"/>
    <w:uiPriority w:val="99"/>
    <w:semiHidden/>
    <w:unhideWhenUsed/>
    <w:rsid w:val="00F1515C"/>
    <w:rPr>
      <w:rFonts w:ascii="Tahoma" w:hAnsi="Tahoma" w:cs="Tahoma"/>
      <w:sz w:val="16"/>
      <w:szCs w:val="16"/>
    </w:rPr>
  </w:style>
  <w:style w:type="character" w:customStyle="1" w:styleId="BalloonTextChar">
    <w:name w:val="Balloon Text Char"/>
    <w:basedOn w:val="DefaultParagraphFont"/>
    <w:link w:val="BalloonText"/>
    <w:uiPriority w:val="99"/>
    <w:semiHidden/>
    <w:rsid w:val="00F1515C"/>
    <w:rPr>
      <w:rFonts w:ascii="Tahoma" w:eastAsia="Times New Roman" w:hAnsi="Tahoma" w:cs="Tahoma"/>
      <w:sz w:val="16"/>
      <w:szCs w:val="16"/>
      <w:lang w:eastAsia="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2052</Words>
  <Characters>11701</Characters>
  <Application>Microsoft Office Word</Application>
  <DocSecurity>0</DocSecurity>
  <Lines>97</Lines>
  <Paragraphs>27</Paragraphs>
  <ScaleCrop>false</ScaleCrop>
  <Company/>
  <LinksUpToDate>false</LinksUpToDate>
  <CharactersWithSpaces>13726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Tchernov</dc:creator>
  <cp:lastModifiedBy>Dan Tchernov</cp:lastModifiedBy>
  <cp:revision>1</cp:revision>
  <dcterms:created xsi:type="dcterms:W3CDTF">2011-07-12T10:13:00Z</dcterms:created>
  <dcterms:modified xsi:type="dcterms:W3CDTF">2011-07-12T10:15:00Z</dcterms:modified>
</cp:coreProperties>
</file>